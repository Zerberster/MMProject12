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B8C52" w14:textId="77777777" w:rsidR="00385E51" w:rsidRDefault="00385E51" w:rsidP="00385E51">
      <w:pPr>
        <w:pStyle w:val="ListParagraph"/>
        <w:numPr>
          <w:ilvl w:val="0"/>
          <w:numId w:val="2"/>
        </w:numPr>
      </w:pPr>
      <w:commentRangeStart w:id="0"/>
      <w:r>
        <w:t>Ladebildschirm</w:t>
      </w:r>
      <w:commentRangeEnd w:id="0"/>
      <w:r>
        <w:rPr>
          <w:rStyle w:val="CommentReference"/>
        </w:rPr>
        <w:commentReference w:id="0"/>
      </w:r>
    </w:p>
    <w:p w14:paraId="1662F883" w14:textId="77777777" w:rsidR="00385E51" w:rsidRDefault="00385E51" w:rsidP="00385E51">
      <w:pPr>
        <w:pStyle w:val="ListParagraph"/>
        <w:numPr>
          <w:ilvl w:val="1"/>
          <w:numId w:val="2"/>
        </w:numPr>
      </w:pPr>
      <w:commentRangeStart w:id="1"/>
      <w:r>
        <w:t xml:space="preserve">Objekte </w:t>
      </w:r>
      <w:commentRangeEnd w:id="1"/>
      <w:r>
        <w:rPr>
          <w:rStyle w:val="CommentReference"/>
        </w:rPr>
        <w:commentReference w:id="1"/>
      </w:r>
      <w:commentRangeStart w:id="2"/>
      <w:r>
        <w:t>laden</w:t>
      </w:r>
      <w:commentRangeEnd w:id="2"/>
      <w:r>
        <w:rPr>
          <w:rStyle w:val="CommentReference"/>
        </w:rPr>
        <w:commentReference w:id="2"/>
      </w:r>
    </w:p>
    <w:p w14:paraId="6DE48172" w14:textId="77777777" w:rsidR="00385E51" w:rsidRDefault="00385E51" w:rsidP="00385E51">
      <w:pPr>
        <w:pStyle w:val="ListParagraph"/>
        <w:numPr>
          <w:ilvl w:val="2"/>
          <w:numId w:val="2"/>
        </w:numPr>
      </w:pPr>
      <w:commentRangeStart w:id="3"/>
      <w:r>
        <w:t>Bilder</w:t>
      </w:r>
      <w:commentRangeEnd w:id="3"/>
      <w:r>
        <w:rPr>
          <w:rStyle w:val="CommentReference"/>
        </w:rPr>
        <w:commentReference w:id="3"/>
      </w:r>
    </w:p>
    <w:p w14:paraId="7246D3AB" w14:textId="77777777" w:rsidR="00385E51" w:rsidRDefault="00385E51" w:rsidP="00385E51">
      <w:pPr>
        <w:pStyle w:val="ListParagraph"/>
        <w:numPr>
          <w:ilvl w:val="3"/>
          <w:numId w:val="2"/>
        </w:numPr>
      </w:pPr>
      <w:commentRangeStart w:id="4"/>
      <w:r>
        <w:t>Hintergrund</w:t>
      </w:r>
      <w:commentRangeEnd w:id="4"/>
      <w:r>
        <w:rPr>
          <w:rStyle w:val="CommentReference"/>
        </w:rPr>
        <w:commentReference w:id="4"/>
      </w:r>
    </w:p>
    <w:p w14:paraId="22333EA2" w14:textId="77777777" w:rsidR="00385E51" w:rsidRDefault="00385E51" w:rsidP="00385E51">
      <w:pPr>
        <w:pStyle w:val="ListParagraph"/>
        <w:numPr>
          <w:ilvl w:val="3"/>
          <w:numId w:val="2"/>
        </w:numPr>
      </w:pPr>
      <w:commentRangeStart w:id="5"/>
      <w:r>
        <w:t>Gegenstände</w:t>
      </w:r>
      <w:commentRangeEnd w:id="5"/>
      <w:r>
        <w:rPr>
          <w:rStyle w:val="CommentReference"/>
        </w:rPr>
        <w:commentReference w:id="5"/>
      </w:r>
    </w:p>
    <w:p w14:paraId="22F69BE7" w14:textId="77777777" w:rsidR="00385E51" w:rsidRDefault="00385E51" w:rsidP="00385E51">
      <w:pPr>
        <w:pStyle w:val="ListParagraph"/>
        <w:numPr>
          <w:ilvl w:val="2"/>
          <w:numId w:val="2"/>
        </w:numPr>
      </w:pPr>
      <w:commentRangeStart w:id="6"/>
      <w:r>
        <w:t>Animationen</w:t>
      </w:r>
      <w:commentRangeEnd w:id="6"/>
      <w:r w:rsidR="00754EC4">
        <w:rPr>
          <w:rStyle w:val="CommentReference"/>
        </w:rPr>
        <w:commentReference w:id="6"/>
      </w:r>
    </w:p>
    <w:p w14:paraId="69C7B898" w14:textId="77777777" w:rsidR="00385E51" w:rsidRDefault="00385E51" w:rsidP="00385E51">
      <w:pPr>
        <w:pStyle w:val="ListParagraph"/>
        <w:numPr>
          <w:ilvl w:val="3"/>
          <w:numId w:val="2"/>
        </w:numPr>
      </w:pPr>
      <w:commentRangeStart w:id="7"/>
      <w:r>
        <w:t>Personen</w:t>
      </w:r>
      <w:commentRangeEnd w:id="7"/>
      <w:r>
        <w:rPr>
          <w:rStyle w:val="CommentReference"/>
        </w:rPr>
        <w:commentReference w:id="7"/>
      </w:r>
    </w:p>
    <w:p w14:paraId="2E018A98" w14:textId="77777777" w:rsidR="00385E51" w:rsidRDefault="00385E51" w:rsidP="00385E51">
      <w:pPr>
        <w:pStyle w:val="ListParagraph"/>
        <w:numPr>
          <w:ilvl w:val="3"/>
          <w:numId w:val="2"/>
        </w:numPr>
        <w:rPr>
          <w:ins w:id="8" w:author="Olli" w:date="2012-12-04T16:07:00Z"/>
        </w:rPr>
      </w:pPr>
      <w:r>
        <w:t>Gegenstände</w:t>
      </w:r>
    </w:p>
    <w:p w14:paraId="0D9BC454" w14:textId="7C524699" w:rsidR="00CA305D" w:rsidRDefault="00CA305D" w:rsidP="00385E51">
      <w:pPr>
        <w:pStyle w:val="ListParagraph"/>
        <w:numPr>
          <w:ilvl w:val="3"/>
          <w:numId w:val="2"/>
        </w:numPr>
      </w:pPr>
      <w:commentRangeStart w:id="9"/>
      <w:ins w:id="10" w:author="Olli" w:date="2012-12-04T16:07:00Z">
        <w:r>
          <w:t>U</w:t>
        </w:r>
      </w:ins>
      <w:ins w:id="11" w:author="Olli" w:date="2012-12-04T16:08:00Z">
        <w:r>
          <w:t>mwelt</w:t>
        </w:r>
        <w:commentRangeEnd w:id="9"/>
        <w:r>
          <w:rPr>
            <w:rStyle w:val="CommentReference"/>
          </w:rPr>
          <w:commentReference w:id="9"/>
        </w:r>
      </w:ins>
    </w:p>
    <w:p w14:paraId="0C2EA7DD" w14:textId="77777777" w:rsidR="00385E51" w:rsidRDefault="00385E51" w:rsidP="00385E51">
      <w:pPr>
        <w:pStyle w:val="ListParagraph"/>
        <w:numPr>
          <w:ilvl w:val="1"/>
          <w:numId w:val="2"/>
        </w:numPr>
      </w:pPr>
      <w:r>
        <w:t xml:space="preserve">Objekte </w:t>
      </w:r>
      <w:commentRangeStart w:id="12"/>
      <w:r>
        <w:t>speichern</w:t>
      </w:r>
      <w:commentRangeEnd w:id="12"/>
      <w:r>
        <w:rPr>
          <w:rStyle w:val="CommentReference"/>
        </w:rPr>
        <w:commentReference w:id="12"/>
      </w:r>
    </w:p>
    <w:p w14:paraId="74EA7710" w14:textId="77777777" w:rsidR="00385E51" w:rsidRDefault="00385E51" w:rsidP="00385E51">
      <w:pPr>
        <w:pStyle w:val="ListParagraph"/>
        <w:numPr>
          <w:ilvl w:val="0"/>
          <w:numId w:val="2"/>
        </w:numPr>
      </w:pPr>
      <w:commentRangeStart w:id="13"/>
      <w:r>
        <w:t>Menü</w:t>
      </w:r>
      <w:commentRangeEnd w:id="13"/>
      <w:r w:rsidR="00C80167">
        <w:rPr>
          <w:rStyle w:val="CommentReference"/>
        </w:rPr>
        <w:commentReference w:id="13"/>
      </w:r>
    </w:p>
    <w:p w14:paraId="61E6A057" w14:textId="77777777" w:rsidR="00385E51" w:rsidRDefault="00385E51" w:rsidP="00385E51">
      <w:pPr>
        <w:pStyle w:val="ListParagraph"/>
        <w:numPr>
          <w:ilvl w:val="0"/>
          <w:numId w:val="2"/>
        </w:numPr>
      </w:pPr>
      <w:commentRangeStart w:id="14"/>
      <w:r>
        <w:t>Szenen</w:t>
      </w:r>
      <w:commentRangeEnd w:id="14"/>
      <w:r w:rsidR="00C80167">
        <w:rPr>
          <w:rStyle w:val="CommentReference"/>
        </w:rPr>
        <w:commentReference w:id="14"/>
      </w:r>
    </w:p>
    <w:p w14:paraId="67A20970" w14:textId="77777777" w:rsidR="00C80167" w:rsidRDefault="00C80167" w:rsidP="00C80167">
      <w:pPr>
        <w:pStyle w:val="ListParagraph"/>
        <w:numPr>
          <w:ilvl w:val="1"/>
          <w:numId w:val="2"/>
        </w:numPr>
      </w:pPr>
      <w:commentRangeStart w:id="15"/>
      <w:r>
        <w:t>Ausgangssituation</w:t>
      </w:r>
      <w:commentRangeEnd w:id="15"/>
      <w:r>
        <w:rPr>
          <w:rStyle w:val="CommentReference"/>
        </w:rPr>
        <w:commentReference w:id="15"/>
      </w:r>
    </w:p>
    <w:p w14:paraId="4E50F3BD" w14:textId="77777777" w:rsidR="00C80167" w:rsidRDefault="00C80167" w:rsidP="00C80167">
      <w:pPr>
        <w:pStyle w:val="ListParagraph"/>
        <w:numPr>
          <w:ilvl w:val="1"/>
          <w:numId w:val="2"/>
        </w:numPr>
      </w:pPr>
      <w:commentRangeStart w:id="16"/>
      <w:r>
        <w:t>Textausgabe</w:t>
      </w:r>
      <w:commentRangeEnd w:id="16"/>
      <w:r w:rsidR="00754EC4">
        <w:rPr>
          <w:rStyle w:val="CommentReference"/>
        </w:rPr>
        <w:commentReference w:id="16"/>
      </w:r>
    </w:p>
    <w:p w14:paraId="12A382A3" w14:textId="77777777" w:rsidR="00754EC4" w:rsidRDefault="00754EC4" w:rsidP="00754EC4">
      <w:pPr>
        <w:pStyle w:val="ListParagraph"/>
        <w:numPr>
          <w:ilvl w:val="2"/>
          <w:numId w:val="2"/>
        </w:numPr>
      </w:pPr>
      <w:r>
        <w:t>Bild des Sprechers</w:t>
      </w:r>
    </w:p>
    <w:p w14:paraId="25D76D0D" w14:textId="77777777" w:rsidR="00754EC4" w:rsidRDefault="00754EC4" w:rsidP="00754EC4">
      <w:pPr>
        <w:pStyle w:val="ListParagraph"/>
        <w:numPr>
          <w:ilvl w:val="2"/>
          <w:numId w:val="2"/>
        </w:numPr>
        <w:rPr>
          <w:ins w:id="17" w:author="Olli" w:date="2012-12-04T16:06:00Z"/>
        </w:rPr>
      </w:pPr>
      <w:commentRangeStart w:id="18"/>
      <w:r>
        <w:t>Text</w:t>
      </w:r>
      <w:commentRangeEnd w:id="18"/>
      <w:r>
        <w:rPr>
          <w:rStyle w:val="CommentReference"/>
        </w:rPr>
        <w:commentReference w:id="18"/>
      </w:r>
    </w:p>
    <w:p w14:paraId="19398C17" w14:textId="43E29039" w:rsidR="00CA305D" w:rsidRDefault="00CA305D">
      <w:pPr>
        <w:pStyle w:val="ListParagraph"/>
        <w:numPr>
          <w:ilvl w:val="2"/>
          <w:numId w:val="2"/>
        </w:numPr>
        <w:spacing w:line="256" w:lineRule="auto"/>
        <w:pPrChange w:id="19" w:author="Olli" w:date="2012-12-04T16:06:00Z">
          <w:pPr>
            <w:pStyle w:val="ListParagraph"/>
            <w:numPr>
              <w:ilvl w:val="2"/>
              <w:numId w:val="2"/>
            </w:numPr>
            <w:ind w:left="2160" w:hanging="360"/>
          </w:pPr>
        </w:pPrChange>
      </w:pPr>
      <w:commentRangeStart w:id="20"/>
      <w:ins w:id="21" w:author="Olli" w:date="2012-12-04T16:06:00Z">
        <w:r>
          <w:t xml:space="preserve">Scrollbalken oder Funktion zum „Umblättern“ </w:t>
        </w:r>
        <w:commentRangeEnd w:id="20"/>
        <w:r>
          <w:rPr>
            <w:rStyle w:val="CommentReference"/>
          </w:rPr>
          <w:commentReference w:id="20"/>
        </w:r>
      </w:ins>
    </w:p>
    <w:p w14:paraId="547F4A49" w14:textId="77777777" w:rsidR="00C80167" w:rsidRDefault="00C80167" w:rsidP="00C80167">
      <w:pPr>
        <w:pStyle w:val="ListParagraph"/>
        <w:numPr>
          <w:ilvl w:val="1"/>
          <w:numId w:val="2"/>
        </w:numPr>
      </w:pPr>
      <w:r>
        <w:t>Interaktion</w:t>
      </w:r>
    </w:p>
    <w:p w14:paraId="3251C60F" w14:textId="77777777" w:rsidR="00754EC4" w:rsidRDefault="00754EC4" w:rsidP="00754EC4">
      <w:pPr>
        <w:pStyle w:val="ListParagraph"/>
        <w:numPr>
          <w:ilvl w:val="2"/>
          <w:numId w:val="2"/>
        </w:numPr>
      </w:pPr>
      <w:r>
        <w:t xml:space="preserve">Unwichtige </w:t>
      </w:r>
      <w:commentRangeStart w:id="22"/>
      <w:r>
        <w:t>Gegenstände</w:t>
      </w:r>
      <w:commentRangeEnd w:id="22"/>
      <w:r>
        <w:rPr>
          <w:rStyle w:val="CommentReference"/>
        </w:rPr>
        <w:commentReference w:id="22"/>
      </w:r>
    </w:p>
    <w:p w14:paraId="06280ABD" w14:textId="77777777" w:rsidR="00754EC4" w:rsidRDefault="00754EC4" w:rsidP="00754EC4">
      <w:pPr>
        <w:pStyle w:val="ListParagraph"/>
        <w:numPr>
          <w:ilvl w:val="2"/>
          <w:numId w:val="2"/>
        </w:numPr>
      </w:pPr>
      <w:commentRangeStart w:id="23"/>
      <w:r>
        <w:t>Spielgegenstand</w:t>
      </w:r>
      <w:commentRangeEnd w:id="23"/>
      <w:r>
        <w:rPr>
          <w:rStyle w:val="CommentReference"/>
        </w:rPr>
        <w:commentReference w:id="23"/>
      </w:r>
    </w:p>
    <w:p w14:paraId="4930AD9B" w14:textId="77777777" w:rsidR="00754EC4" w:rsidRDefault="00754EC4" w:rsidP="00754EC4">
      <w:pPr>
        <w:pStyle w:val="ListParagraph"/>
        <w:numPr>
          <w:ilvl w:val="1"/>
          <w:numId w:val="2"/>
        </w:numPr>
      </w:pPr>
      <w:commentRangeStart w:id="24"/>
      <w:r>
        <w:t>idle</w:t>
      </w:r>
      <w:commentRangeEnd w:id="24"/>
      <w:r>
        <w:rPr>
          <w:rStyle w:val="CommentReference"/>
        </w:rPr>
        <w:commentReference w:id="24"/>
      </w:r>
    </w:p>
    <w:p w14:paraId="6B80EEF2" w14:textId="77777777" w:rsidR="00754EC4" w:rsidRDefault="00754EC4" w:rsidP="00754EC4"/>
    <w:p w14:paraId="4C5B995F" w14:textId="77777777" w:rsidR="00754EC4" w:rsidRDefault="00754EC4" w:rsidP="00754EC4">
      <w:r>
        <w:t>Kernelemente:</w:t>
      </w:r>
    </w:p>
    <w:p w14:paraId="7117BB3C" w14:textId="5946E37A" w:rsidR="00754EC4" w:rsidRDefault="00754EC4" w:rsidP="00754EC4">
      <w:pPr>
        <w:pStyle w:val="ListParagraph"/>
        <w:numPr>
          <w:ilvl w:val="0"/>
          <w:numId w:val="2"/>
        </w:numPr>
      </w:pPr>
      <w:r>
        <w:t>Objektverwaltu</w:t>
      </w:r>
      <w:r w:rsidR="00CA305D">
        <w:t>n</w:t>
      </w:r>
      <w:r>
        <w:t>g</w:t>
      </w:r>
    </w:p>
    <w:p w14:paraId="3676D1F3" w14:textId="444DF15B" w:rsidR="00754EC4" w:rsidRDefault="00754EC4" w:rsidP="00754EC4">
      <w:pPr>
        <w:pStyle w:val="ListParagraph"/>
        <w:numPr>
          <w:ilvl w:val="1"/>
          <w:numId w:val="2"/>
        </w:numPr>
      </w:pPr>
      <w:r>
        <w:t xml:space="preserve">Laden aus </w:t>
      </w:r>
      <w:r w:rsidR="00CA305D">
        <w:t>Datei</w:t>
      </w:r>
    </w:p>
    <w:p w14:paraId="07613983" w14:textId="77777777" w:rsidR="00754EC4" w:rsidRDefault="00754EC4" w:rsidP="00754EC4">
      <w:pPr>
        <w:pStyle w:val="ListParagraph"/>
        <w:numPr>
          <w:ilvl w:val="1"/>
          <w:numId w:val="2"/>
        </w:numPr>
      </w:pPr>
      <w:r>
        <w:t>Globale Bereitstellung</w:t>
      </w:r>
    </w:p>
    <w:p w14:paraId="37E80F16" w14:textId="14DC0CFF" w:rsidR="00754EC4" w:rsidRDefault="00CA305D" w:rsidP="00754EC4">
      <w:pPr>
        <w:pStyle w:val="ListParagraph"/>
        <w:numPr>
          <w:ilvl w:val="1"/>
          <w:numId w:val="2"/>
        </w:numPr>
      </w:pPr>
      <w:r>
        <w:t>Ersetzung</w:t>
      </w:r>
    </w:p>
    <w:p w14:paraId="5C97972E" w14:textId="77777777" w:rsidR="00754EC4" w:rsidRDefault="00754EC4" w:rsidP="00754EC4">
      <w:pPr>
        <w:pStyle w:val="ListParagraph"/>
        <w:numPr>
          <w:ilvl w:val="0"/>
          <w:numId w:val="2"/>
        </w:numPr>
      </w:pPr>
      <w:r>
        <w:t>Animationsverwaltung</w:t>
      </w:r>
    </w:p>
    <w:p w14:paraId="3E8FB7E5" w14:textId="77777777" w:rsidR="00754EC4" w:rsidRDefault="00754EC4" w:rsidP="00754EC4">
      <w:pPr>
        <w:pStyle w:val="ListParagraph"/>
        <w:numPr>
          <w:ilvl w:val="1"/>
          <w:numId w:val="2"/>
        </w:numPr>
      </w:pPr>
      <w:r>
        <w:t>Wiederholt ausführen</w:t>
      </w:r>
    </w:p>
    <w:p w14:paraId="2A8EB385" w14:textId="77777777" w:rsidR="00754EC4" w:rsidRDefault="00754EC4" w:rsidP="00754EC4">
      <w:pPr>
        <w:pStyle w:val="ListParagraph"/>
        <w:numPr>
          <w:ilvl w:val="1"/>
          <w:numId w:val="2"/>
        </w:numPr>
      </w:pPr>
      <w:r>
        <w:t>Starten/stoppen</w:t>
      </w:r>
    </w:p>
    <w:p w14:paraId="3F89BB4D" w14:textId="77777777" w:rsidR="00754EC4" w:rsidRDefault="00754EC4" w:rsidP="00754EC4">
      <w:pPr>
        <w:pStyle w:val="ListParagraph"/>
        <w:numPr>
          <w:ilvl w:val="0"/>
          <w:numId w:val="2"/>
        </w:numPr>
      </w:pPr>
      <w:r>
        <w:t>Bildausgabe</w:t>
      </w:r>
    </w:p>
    <w:p w14:paraId="21E3457A" w14:textId="77777777" w:rsidR="00754EC4" w:rsidRDefault="00754EC4" w:rsidP="00754EC4">
      <w:pPr>
        <w:pStyle w:val="ListParagraph"/>
        <w:numPr>
          <w:ilvl w:val="1"/>
          <w:numId w:val="2"/>
        </w:numPr>
      </w:pPr>
      <w:r>
        <w:t>Bewegung</w:t>
      </w:r>
    </w:p>
    <w:p w14:paraId="26ED1E42" w14:textId="77777777" w:rsidR="00754EC4" w:rsidRDefault="00754EC4" w:rsidP="00754EC4">
      <w:pPr>
        <w:pStyle w:val="ListParagraph"/>
        <w:numPr>
          <w:ilvl w:val="0"/>
          <w:numId w:val="2"/>
        </w:numPr>
      </w:pPr>
      <w:r>
        <w:t>Textausgabe</w:t>
      </w:r>
    </w:p>
    <w:p w14:paraId="71AE81A5" w14:textId="77777777" w:rsidR="00754EC4" w:rsidRDefault="00754EC4" w:rsidP="00754EC4">
      <w:pPr>
        <w:pStyle w:val="ListParagraph"/>
        <w:numPr>
          <w:ilvl w:val="0"/>
          <w:numId w:val="2"/>
        </w:numPr>
      </w:pPr>
      <w:r>
        <w:t>Fortschritt überwachen</w:t>
      </w:r>
    </w:p>
    <w:p w14:paraId="4EB09592" w14:textId="77777777" w:rsidR="00754EC4" w:rsidRDefault="00754EC4" w:rsidP="00754EC4">
      <w:pPr>
        <w:pStyle w:val="ListParagraph"/>
        <w:numPr>
          <w:ilvl w:val="1"/>
          <w:numId w:val="2"/>
        </w:numPr>
      </w:pPr>
      <w:r>
        <w:t>Codes</w:t>
      </w:r>
    </w:p>
    <w:p w14:paraId="34094DFB" w14:textId="4FF1DB88" w:rsidR="00754EC4" w:rsidRDefault="00754EC4" w:rsidP="00937094">
      <w:pPr>
        <w:pStyle w:val="ListParagraph"/>
        <w:numPr>
          <w:ilvl w:val="0"/>
          <w:numId w:val="2"/>
        </w:numPr>
        <w:rPr>
          <w:ins w:id="25" w:author="vendetta" w:date="2012-12-06T09:06:00Z"/>
        </w:rPr>
      </w:pPr>
      <w:r>
        <w:t>Events/Trigger</w:t>
      </w:r>
    </w:p>
    <w:p w14:paraId="154E0647" w14:textId="08E3E9B6" w:rsidR="00246F1B" w:rsidRDefault="00937094">
      <w:pPr>
        <w:pStyle w:val="ListParagraph"/>
        <w:numPr>
          <w:ilvl w:val="0"/>
          <w:numId w:val="2"/>
        </w:numPr>
        <w:rPr>
          <w:ins w:id="26" w:author="vendetta" w:date="2012-12-06T09:18:00Z"/>
        </w:rPr>
        <w:pPrChange w:id="27" w:author="vendetta" w:date="2012-12-06T09:20:00Z">
          <w:pPr/>
        </w:pPrChange>
      </w:pPr>
      <w:ins w:id="28" w:author="vendetta" w:date="2012-12-06T09:06:00Z">
        <w:r>
          <w:br w:type="page"/>
        </w:r>
      </w:ins>
      <w:ins w:id="29" w:author="vendetta" w:date="2012-12-06T09:15:00Z">
        <w:r w:rsidR="00246F1B">
          <w:lastRenderedPageBreak/>
          <w:t>grober Ablauf des Spiels</w:t>
        </w:r>
      </w:ins>
    </w:p>
    <w:p w14:paraId="6D260C20" w14:textId="355D910D" w:rsidR="00246F1B" w:rsidRDefault="00246F1B">
      <w:pPr>
        <w:pStyle w:val="ListParagraph"/>
        <w:numPr>
          <w:ilvl w:val="1"/>
          <w:numId w:val="2"/>
        </w:numPr>
        <w:rPr>
          <w:ins w:id="30" w:author="vendetta" w:date="2012-12-06T09:25:00Z"/>
        </w:rPr>
        <w:pPrChange w:id="31" w:author="vendetta" w:date="2012-12-06T09:16:00Z">
          <w:pPr/>
        </w:pPrChange>
      </w:pPr>
      <w:ins w:id="32" w:author="vendetta" w:date="2012-12-06T09:16:00Z">
        <w:r>
          <w:t>? zeigen Punkte die noch zu klären sind</w:t>
        </w:r>
      </w:ins>
    </w:p>
    <w:p w14:paraId="7FCBCC35" w14:textId="77777777" w:rsidR="00246F1B" w:rsidRDefault="00937094">
      <w:pPr>
        <w:rPr>
          <w:ins w:id="33" w:author="vendetta" w:date="2012-12-06T09:20:00Z"/>
        </w:rPr>
        <w:pPrChange w:id="34" w:author="vendetta" w:date="2012-12-06T09:24:00Z">
          <w:pPr>
            <w:pStyle w:val="ListParagraph"/>
            <w:numPr>
              <w:numId w:val="2"/>
            </w:numPr>
            <w:ind w:hanging="360"/>
          </w:pPr>
        </w:pPrChange>
      </w:pPr>
      <w:ins w:id="35" w:author="vendetta" w:date="2012-12-06T09:14:00Z">
        <w:r>
          <w:rPr>
            <w:noProof/>
            <w:lang w:eastAsia="de-DE"/>
          </w:rPr>
          <w:drawing>
            <wp:inline distT="0" distB="0" distL="0" distR="0" wp14:anchorId="6C5A86EA" wp14:editId="3BE29DC8">
              <wp:extent cx="4305300" cy="4791075"/>
              <wp:effectExtent l="0" t="0" r="0" b="9525"/>
              <wp:docPr id="1" name="Picture 1" descr="C:\Users\Vendetta1987\Documents\Scanned Documents\Bild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Vendetta1987\Documents\Scanned Documents\Bild.jp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7938" r="17311" b="39514"/>
                      <a:stretch/>
                    </pic:blipFill>
                    <pic:spPr bwMode="auto">
                      <a:xfrm>
                        <a:off x="0" y="0"/>
                        <a:ext cx="4305300" cy="4791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6631CB4" w14:textId="6A1C372B" w:rsidR="009F21F0" w:rsidRDefault="009F21F0">
      <w:pPr>
        <w:rPr>
          <w:ins w:id="36" w:author="vendetta" w:date="2012-12-06T10:09:00Z"/>
        </w:rPr>
        <w:pPrChange w:id="37" w:author="vendetta" w:date="2012-12-06T10:09:00Z">
          <w:pPr>
            <w:pStyle w:val="ListParagraph"/>
            <w:numPr>
              <w:numId w:val="2"/>
            </w:numPr>
            <w:ind w:hanging="360"/>
          </w:pPr>
        </w:pPrChange>
      </w:pPr>
      <w:ins w:id="38" w:author="vendetta" w:date="2012-12-06T10:09:00Z">
        <w:r>
          <w:t>Unterseiten, Entwurf der nötigen Ebenen</w:t>
        </w:r>
      </w:ins>
    </w:p>
    <w:p w14:paraId="13B31758" w14:textId="4BCEAA18" w:rsidR="00246F1B" w:rsidRDefault="00246F1B">
      <w:pPr>
        <w:ind w:left="360"/>
        <w:rPr>
          <w:ins w:id="39" w:author="vendetta" w:date="2012-12-06T09:20:00Z"/>
        </w:rPr>
        <w:pPrChange w:id="40" w:author="vendetta" w:date="2012-12-06T09:24:00Z">
          <w:pPr>
            <w:pStyle w:val="ListParagraph"/>
            <w:numPr>
              <w:numId w:val="2"/>
            </w:numPr>
            <w:ind w:hanging="360"/>
          </w:pPr>
        </w:pPrChange>
      </w:pPr>
      <w:ins w:id="41" w:author="vendetta" w:date="2012-12-06T09:18:00Z">
        <w:r>
          <w:rPr>
            <w:noProof/>
            <w:lang w:eastAsia="de-DE"/>
          </w:rPr>
          <w:drawing>
            <wp:inline distT="0" distB="0" distL="0" distR="0" wp14:anchorId="0F0C4ABB" wp14:editId="72D1F32E">
              <wp:extent cx="5276850" cy="3063240"/>
              <wp:effectExtent l="0" t="0" r="0" b="3810"/>
              <wp:docPr id="2" name="Picture 2" descr="C:\Users\Vendetta1987\Documents\Scanned Documents\Bild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Vendetta1987\Documents\Scanned Documents\Bild.jp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61327" r="8380"/>
                      <a:stretch/>
                    </pic:blipFill>
                    <pic:spPr bwMode="auto">
                      <a:xfrm>
                        <a:off x="0" y="0"/>
                        <a:ext cx="5276850" cy="3063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A8993BB" w14:textId="7C4F33E2" w:rsidR="00246F1B" w:rsidRDefault="00246F1B">
      <w:pPr>
        <w:rPr>
          <w:ins w:id="42" w:author="vendetta" w:date="2012-12-06T09:24:00Z"/>
        </w:rPr>
        <w:pPrChange w:id="43" w:author="vendetta" w:date="2012-12-06T09:24:00Z">
          <w:pPr>
            <w:pStyle w:val="ListParagraph"/>
            <w:numPr>
              <w:numId w:val="2"/>
            </w:numPr>
            <w:ind w:hanging="360"/>
          </w:pPr>
        </w:pPrChange>
      </w:pPr>
      <w:ins w:id="44" w:author="vendetta" w:date="2012-12-06T09:20:00Z">
        <w:r>
          <w:rPr>
            <w:noProof/>
            <w:lang w:eastAsia="de-DE"/>
          </w:rPr>
          <w:lastRenderedPageBreak/>
          <w:drawing>
            <wp:inline distT="0" distB="0" distL="0" distR="0" wp14:anchorId="05866083" wp14:editId="02194669">
              <wp:extent cx="4581525" cy="3714750"/>
              <wp:effectExtent l="0" t="0" r="9525" b="0"/>
              <wp:docPr id="3" name="Picture 3" descr="C:\Users\Vendetta1987\Documents\Scanned Documents\Bild (2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Vendetta1987\Documents\Scanned Documents\Bild (2).jp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9096" r="11356" b="53102"/>
                      <a:stretch/>
                    </pic:blipFill>
                    <pic:spPr bwMode="auto">
                      <a:xfrm>
                        <a:off x="0" y="0"/>
                        <a:ext cx="4581525" cy="3714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50313BD" w14:textId="41FF1952" w:rsidR="00246F1B" w:rsidRDefault="009F21F0">
      <w:pPr>
        <w:rPr>
          <w:ins w:id="45" w:author="vendetta" w:date="2012-12-06T10:07:00Z"/>
        </w:rPr>
        <w:pPrChange w:id="46" w:author="vendetta" w:date="2012-12-06T09:24:00Z">
          <w:pPr>
            <w:pStyle w:val="ListParagraph"/>
            <w:numPr>
              <w:numId w:val="2"/>
            </w:numPr>
            <w:ind w:hanging="360"/>
          </w:pPr>
        </w:pPrChange>
      </w:pPr>
      <w:ins w:id="47" w:author="vendetta" w:date="2012-12-06T09:24:00Z">
        <w:r>
          <w:t>XML-Struktur</w:t>
        </w:r>
      </w:ins>
    </w:p>
    <w:p w14:paraId="1C86F087" w14:textId="04F13B38" w:rsidR="00D01C69" w:rsidRDefault="009F21F0">
      <w:pPr>
        <w:pStyle w:val="ListParagraph"/>
        <w:numPr>
          <w:ilvl w:val="0"/>
          <w:numId w:val="2"/>
        </w:numPr>
        <w:rPr>
          <w:ins w:id="48" w:author="vendetta" w:date="2012-12-06T10:11:00Z"/>
        </w:rPr>
      </w:pPr>
      <w:ins w:id="49" w:author="vendetta" w:date="2012-12-06T10:07:00Z">
        <w:r>
          <w:t>XML-Dateien als Entwurf beigefügt</w:t>
        </w:r>
      </w:ins>
    </w:p>
    <w:p w14:paraId="250CA658" w14:textId="71564752" w:rsidR="00D01C69" w:rsidRDefault="00D01C69">
      <w:pPr>
        <w:pStyle w:val="ListParagraph"/>
        <w:numPr>
          <w:ilvl w:val="0"/>
          <w:numId w:val="2"/>
        </w:numPr>
        <w:rPr>
          <w:ins w:id="50" w:author="vendetta" w:date="2012-12-06T09:28:00Z"/>
        </w:rPr>
      </w:pPr>
      <w:ins w:id="51" w:author="vendetta" w:date="2012-12-06T10:13:00Z">
        <w:r>
          <w:t>Attribute oder Elemente?</w:t>
        </w:r>
      </w:ins>
    </w:p>
    <w:p w14:paraId="60A4A69A" w14:textId="2A345F08" w:rsidR="006775B7" w:rsidRDefault="006775B7">
      <w:pPr>
        <w:rPr>
          <w:ins w:id="52" w:author="vendetta" w:date="2012-12-06T10:00:00Z"/>
        </w:rPr>
        <w:pPrChange w:id="53" w:author="vendetta" w:date="2012-12-06T09:24:00Z">
          <w:pPr>
            <w:pStyle w:val="ListParagraph"/>
            <w:numPr>
              <w:numId w:val="2"/>
            </w:numPr>
            <w:ind w:hanging="360"/>
          </w:pPr>
        </w:pPrChange>
      </w:pPr>
      <w:ins w:id="54" w:author="vendetta" w:date="2012-12-06T09:29:00Z">
        <w:r>
          <w:t>Bilder-XML:</w:t>
        </w:r>
      </w:ins>
    </w:p>
    <w:p w14:paraId="79EA73C2" w14:textId="222C51EE" w:rsidR="004E3FC4" w:rsidRDefault="004E3FC4">
      <w:pPr>
        <w:pStyle w:val="ListParagraph"/>
        <w:numPr>
          <w:ilvl w:val="0"/>
          <w:numId w:val="2"/>
        </w:numPr>
        <w:rPr>
          <w:ins w:id="55" w:author="vendetta" w:date="2012-12-06T10:00:00Z"/>
        </w:rPr>
      </w:pPr>
      <w:ins w:id="56" w:author="vendetta" w:date="2012-12-06T10:00:00Z">
        <w:r>
          <w:t>enthält alle zu ladenden Bilder</w:t>
        </w:r>
      </w:ins>
    </w:p>
    <w:p w14:paraId="326D3238" w14:textId="29FD3340" w:rsidR="004E3FC4" w:rsidRDefault="004E3FC4">
      <w:pPr>
        <w:pStyle w:val="ListParagraph"/>
        <w:numPr>
          <w:ilvl w:val="1"/>
          <w:numId w:val="2"/>
        </w:numPr>
        <w:rPr>
          <w:ins w:id="57" w:author="vendetta" w:date="2012-12-06T10:00:00Z"/>
        </w:rPr>
        <w:pPrChange w:id="58" w:author="vendetta" w:date="2012-12-06T10:00:00Z">
          <w:pPr>
            <w:pStyle w:val="ListParagraph"/>
            <w:numPr>
              <w:numId w:val="2"/>
            </w:numPr>
            <w:ind w:hanging="360"/>
          </w:pPr>
        </w:pPrChange>
      </w:pPr>
      <w:ins w:id="59" w:author="vendetta" w:date="2012-12-06T10:00:00Z">
        <w:r>
          <w:t>ID</w:t>
        </w:r>
      </w:ins>
    </w:p>
    <w:p w14:paraId="194FEB29" w14:textId="602D36B4" w:rsidR="004E3FC4" w:rsidRDefault="004E3FC4">
      <w:pPr>
        <w:pStyle w:val="ListParagraph"/>
        <w:numPr>
          <w:ilvl w:val="1"/>
          <w:numId w:val="2"/>
        </w:numPr>
        <w:rPr>
          <w:ins w:id="60" w:author="vendetta" w:date="2012-12-06T10:00:00Z"/>
        </w:rPr>
        <w:pPrChange w:id="61" w:author="vendetta" w:date="2012-12-06T10:00:00Z">
          <w:pPr>
            <w:pStyle w:val="ListParagraph"/>
            <w:numPr>
              <w:numId w:val="2"/>
            </w:numPr>
            <w:ind w:hanging="360"/>
          </w:pPr>
        </w:pPrChange>
      </w:pPr>
      <w:ins w:id="62" w:author="vendetta" w:date="2012-12-06T10:00:00Z">
        <w:r>
          <w:t>Abmessungen</w:t>
        </w:r>
      </w:ins>
    </w:p>
    <w:p w14:paraId="41986FE2" w14:textId="432F912B" w:rsidR="004E3FC4" w:rsidRDefault="004E3FC4">
      <w:pPr>
        <w:pStyle w:val="ListParagraph"/>
        <w:numPr>
          <w:ilvl w:val="1"/>
          <w:numId w:val="2"/>
        </w:numPr>
        <w:rPr>
          <w:ins w:id="63" w:author="vendetta" w:date="2012-12-06T10:00:00Z"/>
        </w:rPr>
        <w:pPrChange w:id="64" w:author="vendetta" w:date="2012-12-06T10:00:00Z">
          <w:pPr>
            <w:pStyle w:val="ListParagraph"/>
            <w:numPr>
              <w:numId w:val="2"/>
            </w:numPr>
            <w:ind w:hanging="360"/>
          </w:pPr>
        </w:pPrChange>
      </w:pPr>
      <w:ins w:id="65" w:author="vendetta" w:date="2012-12-06T10:00:00Z">
        <w:r>
          <w:t>Dateipfad</w:t>
        </w:r>
      </w:ins>
    </w:p>
    <w:p w14:paraId="1008F870" w14:textId="58E85839" w:rsidR="004E3FC4" w:rsidRDefault="004E3FC4">
      <w:pPr>
        <w:pStyle w:val="ListParagraph"/>
        <w:numPr>
          <w:ilvl w:val="1"/>
          <w:numId w:val="2"/>
        </w:numPr>
        <w:rPr>
          <w:ins w:id="66" w:author="vendetta" w:date="2012-12-06T10:00:00Z"/>
        </w:rPr>
        <w:pPrChange w:id="67" w:author="vendetta" w:date="2012-12-06T10:00:00Z">
          <w:pPr>
            <w:pStyle w:val="ListParagraph"/>
            <w:numPr>
              <w:numId w:val="2"/>
            </w:numPr>
            <w:ind w:hanging="360"/>
          </w:pPr>
        </w:pPrChange>
      </w:pPr>
      <w:ins w:id="68" w:author="vendetta" w:date="2012-12-06T10:00:00Z">
        <w:r>
          <w:t>Animation</w:t>
        </w:r>
      </w:ins>
    </w:p>
    <w:p w14:paraId="12E0E61B" w14:textId="1FE7843B" w:rsidR="004E3FC4" w:rsidRDefault="004E3FC4">
      <w:pPr>
        <w:pStyle w:val="ListParagraph"/>
        <w:numPr>
          <w:ilvl w:val="2"/>
          <w:numId w:val="2"/>
        </w:numPr>
        <w:rPr>
          <w:ins w:id="69" w:author="vendetta" w:date="2012-12-06T10:00:00Z"/>
        </w:rPr>
        <w:pPrChange w:id="70" w:author="vendetta" w:date="2012-12-06T10:00:00Z">
          <w:pPr>
            <w:pStyle w:val="ListParagraph"/>
            <w:numPr>
              <w:numId w:val="2"/>
            </w:numPr>
            <w:ind w:hanging="360"/>
          </w:pPr>
        </w:pPrChange>
      </w:pPr>
      <w:ins w:id="71" w:author="vendetta" w:date="2012-12-06T10:00:00Z">
        <w:r>
          <w:t>FPS</w:t>
        </w:r>
      </w:ins>
    </w:p>
    <w:p w14:paraId="648D684F" w14:textId="1A6E9A2C" w:rsidR="004E3FC4" w:rsidRDefault="004E3FC4">
      <w:pPr>
        <w:pStyle w:val="ListParagraph"/>
        <w:numPr>
          <w:ilvl w:val="2"/>
          <w:numId w:val="2"/>
        </w:numPr>
        <w:rPr>
          <w:ins w:id="72" w:author="vendetta" w:date="2012-12-06T10:00:00Z"/>
        </w:rPr>
        <w:pPrChange w:id="73" w:author="vendetta" w:date="2012-12-06T10:00:00Z">
          <w:pPr>
            <w:pStyle w:val="ListParagraph"/>
            <w:numPr>
              <w:numId w:val="2"/>
            </w:numPr>
            <w:ind w:hanging="360"/>
          </w:pPr>
        </w:pPrChange>
      </w:pPr>
      <w:ins w:id="74" w:author="vendetta" w:date="2012-12-06T10:00:00Z">
        <w:r>
          <w:t>Tile-Anzahl</w:t>
        </w:r>
      </w:ins>
    </w:p>
    <w:p w14:paraId="25D3D6AC" w14:textId="597AC493" w:rsidR="00F776C5" w:rsidRDefault="004E3FC4">
      <w:pPr>
        <w:pStyle w:val="ListParagraph"/>
        <w:numPr>
          <w:ilvl w:val="2"/>
          <w:numId w:val="2"/>
        </w:numPr>
        <w:rPr>
          <w:ins w:id="75" w:author="vendetta" w:date="2012-12-06T18:05:00Z"/>
        </w:rPr>
        <w:pPrChange w:id="76" w:author="vendetta" w:date="2012-12-06T10:01:00Z">
          <w:pPr>
            <w:pStyle w:val="ListParagraph"/>
            <w:numPr>
              <w:numId w:val="2"/>
            </w:numPr>
            <w:ind w:hanging="360"/>
          </w:pPr>
        </w:pPrChange>
      </w:pPr>
      <w:ins w:id="77" w:author="vendetta" w:date="2012-12-06T10:00:00Z">
        <w:r>
          <w:t>Tile-Breite</w:t>
        </w:r>
      </w:ins>
    </w:p>
    <w:p w14:paraId="733027C1" w14:textId="19721991" w:rsidR="00957533" w:rsidRDefault="00957533" w:rsidP="00957533">
      <w:pPr>
        <w:pStyle w:val="ListParagraph"/>
        <w:numPr>
          <w:ilvl w:val="1"/>
          <w:numId w:val="2"/>
        </w:numPr>
        <w:rPr>
          <w:ins w:id="78" w:author="vendetta" w:date="2012-12-06T09:40:00Z"/>
        </w:rPr>
        <w:pPrChange w:id="79" w:author="vendetta" w:date="2012-12-06T18:05:00Z">
          <w:pPr>
            <w:pStyle w:val="ListParagraph"/>
            <w:numPr>
              <w:numId w:val="2"/>
            </w:numPr>
            <w:ind w:hanging="360"/>
          </w:pPr>
        </w:pPrChange>
      </w:pPr>
      <w:ins w:id="80" w:author="vendetta" w:date="2012-12-06T18:05:00Z">
        <w:r>
          <w:t>Skalierung</w:t>
        </w:r>
      </w:ins>
      <w:bookmarkStart w:id="81" w:name="_GoBack"/>
      <w:bookmarkEnd w:id="81"/>
    </w:p>
    <w:p w14:paraId="4ADF59D4" w14:textId="2E45119A" w:rsidR="00F776C5" w:rsidRDefault="00F776C5">
      <w:pPr>
        <w:pStyle w:val="NoSpacing"/>
        <w:rPr>
          <w:ins w:id="82" w:author="vendetta" w:date="2012-12-06T10:01:00Z"/>
        </w:rPr>
        <w:pPrChange w:id="83" w:author="vendetta" w:date="2012-12-06T09:39:00Z">
          <w:pPr>
            <w:pStyle w:val="ListParagraph"/>
            <w:numPr>
              <w:numId w:val="2"/>
            </w:numPr>
            <w:ind w:hanging="360"/>
          </w:pPr>
        </w:pPrChange>
      </w:pPr>
      <w:ins w:id="84" w:author="vendetta" w:date="2012-12-06T09:40:00Z">
        <w:r>
          <w:t>Dialoge-XML:</w:t>
        </w:r>
      </w:ins>
    </w:p>
    <w:p w14:paraId="55D40ECC" w14:textId="77777777" w:rsidR="004E3FC4" w:rsidRDefault="004E3FC4">
      <w:pPr>
        <w:pStyle w:val="NoSpacing"/>
        <w:rPr>
          <w:ins w:id="85" w:author="vendetta" w:date="2012-12-06T10:01:00Z"/>
        </w:rPr>
        <w:pPrChange w:id="86" w:author="vendetta" w:date="2012-12-06T09:39:00Z">
          <w:pPr>
            <w:pStyle w:val="ListParagraph"/>
            <w:numPr>
              <w:numId w:val="2"/>
            </w:numPr>
            <w:ind w:hanging="360"/>
          </w:pPr>
        </w:pPrChange>
      </w:pPr>
    </w:p>
    <w:p w14:paraId="43488851" w14:textId="4E27FA0D" w:rsidR="004E3FC4" w:rsidRDefault="004E3FC4">
      <w:pPr>
        <w:pStyle w:val="NoSpacing"/>
        <w:numPr>
          <w:ilvl w:val="0"/>
          <w:numId w:val="2"/>
        </w:numPr>
        <w:rPr>
          <w:ins w:id="87" w:author="vendetta" w:date="2012-12-06T10:01:00Z"/>
        </w:rPr>
        <w:pPrChange w:id="88" w:author="vendetta" w:date="2012-12-06T10:01:00Z">
          <w:pPr>
            <w:pStyle w:val="ListParagraph"/>
            <w:numPr>
              <w:numId w:val="2"/>
            </w:numPr>
            <w:ind w:hanging="360"/>
          </w:pPr>
        </w:pPrChange>
      </w:pPr>
      <w:ins w:id="89" w:author="vendetta" w:date="2012-12-06T10:01:00Z">
        <w:r>
          <w:t>Enthält alle Dialoge</w:t>
        </w:r>
      </w:ins>
    </w:p>
    <w:p w14:paraId="30126E8E" w14:textId="0C1B4552" w:rsidR="004E3FC4" w:rsidRDefault="004E3FC4">
      <w:pPr>
        <w:pStyle w:val="NoSpacing"/>
        <w:numPr>
          <w:ilvl w:val="1"/>
          <w:numId w:val="2"/>
        </w:numPr>
        <w:rPr>
          <w:ins w:id="90" w:author="vendetta" w:date="2012-12-06T10:01:00Z"/>
        </w:rPr>
        <w:pPrChange w:id="91" w:author="vendetta" w:date="2012-12-06T10:01:00Z">
          <w:pPr>
            <w:pStyle w:val="ListParagraph"/>
            <w:numPr>
              <w:numId w:val="2"/>
            </w:numPr>
            <w:ind w:hanging="360"/>
          </w:pPr>
        </w:pPrChange>
      </w:pPr>
      <w:ins w:id="92" w:author="vendetta" w:date="2012-12-06T10:01:00Z">
        <w:r>
          <w:t>ID</w:t>
        </w:r>
      </w:ins>
    </w:p>
    <w:p w14:paraId="6EB0B4F6" w14:textId="465560E9" w:rsidR="004E3FC4" w:rsidRDefault="004E3FC4">
      <w:pPr>
        <w:pStyle w:val="NoSpacing"/>
        <w:numPr>
          <w:ilvl w:val="1"/>
          <w:numId w:val="2"/>
        </w:numPr>
        <w:rPr>
          <w:ins w:id="93" w:author="vendetta" w:date="2012-12-06T10:01:00Z"/>
        </w:rPr>
        <w:pPrChange w:id="94" w:author="vendetta" w:date="2012-12-06T10:01:00Z">
          <w:pPr>
            <w:pStyle w:val="ListParagraph"/>
            <w:numPr>
              <w:numId w:val="2"/>
            </w:numPr>
            <w:ind w:hanging="360"/>
          </w:pPr>
        </w:pPrChange>
      </w:pPr>
      <w:ins w:id="95" w:author="vendetta" w:date="2012-12-06T10:01:00Z">
        <w:r>
          <w:t>Text</w:t>
        </w:r>
      </w:ins>
    </w:p>
    <w:p w14:paraId="0D3F0953" w14:textId="73ECF58B" w:rsidR="004E3FC4" w:rsidRDefault="004E3FC4">
      <w:pPr>
        <w:pStyle w:val="NoSpacing"/>
        <w:numPr>
          <w:ilvl w:val="2"/>
          <w:numId w:val="2"/>
        </w:numPr>
        <w:rPr>
          <w:ins w:id="96" w:author="vendetta" w:date="2012-12-06T10:01:00Z"/>
        </w:rPr>
        <w:pPrChange w:id="97" w:author="vendetta" w:date="2012-12-06T10:01:00Z">
          <w:pPr>
            <w:pStyle w:val="ListParagraph"/>
            <w:numPr>
              <w:numId w:val="2"/>
            </w:numPr>
            <w:ind w:hanging="360"/>
          </w:pPr>
        </w:pPrChange>
      </w:pPr>
      <w:ins w:id="98" w:author="vendetta" w:date="2012-12-06T10:01:00Z">
        <w:r>
          <w:t>Sprecher</w:t>
        </w:r>
      </w:ins>
    </w:p>
    <w:p w14:paraId="5473A77B" w14:textId="3B10DA35" w:rsidR="004E3FC4" w:rsidRDefault="004E3FC4">
      <w:pPr>
        <w:pStyle w:val="NoSpacing"/>
        <w:numPr>
          <w:ilvl w:val="3"/>
          <w:numId w:val="2"/>
        </w:numPr>
        <w:rPr>
          <w:ins w:id="99" w:author="vendetta" w:date="2012-12-06T10:01:00Z"/>
        </w:rPr>
        <w:pPrChange w:id="100" w:author="vendetta" w:date="2012-12-06T10:01:00Z">
          <w:pPr>
            <w:pStyle w:val="ListParagraph"/>
            <w:numPr>
              <w:numId w:val="2"/>
            </w:numPr>
            <w:ind w:hanging="360"/>
          </w:pPr>
        </w:pPrChange>
      </w:pPr>
      <w:ins w:id="101" w:author="vendetta" w:date="2012-12-06T10:01:00Z">
        <w:r>
          <w:t>Name</w:t>
        </w:r>
      </w:ins>
    </w:p>
    <w:p w14:paraId="6494C9DC" w14:textId="7FBF29F2" w:rsidR="004E3FC4" w:rsidRDefault="004E3FC4">
      <w:pPr>
        <w:pStyle w:val="NoSpacing"/>
        <w:numPr>
          <w:ilvl w:val="3"/>
          <w:numId w:val="2"/>
        </w:numPr>
        <w:rPr>
          <w:ins w:id="102" w:author="vendetta" w:date="2012-12-06T10:01:00Z"/>
        </w:rPr>
        <w:pPrChange w:id="103" w:author="vendetta" w:date="2012-12-06T10:01:00Z">
          <w:pPr>
            <w:pStyle w:val="ListParagraph"/>
            <w:numPr>
              <w:numId w:val="2"/>
            </w:numPr>
            <w:ind w:hanging="360"/>
          </w:pPr>
        </w:pPrChange>
      </w:pPr>
      <w:ins w:id="104" w:author="vendetta" w:date="2012-12-06T10:01:00Z">
        <w:r>
          <w:t>Bild-ID</w:t>
        </w:r>
      </w:ins>
    </w:p>
    <w:p w14:paraId="71CBB7AB" w14:textId="7835F48E" w:rsidR="00F776C5" w:rsidRDefault="004E3FC4">
      <w:pPr>
        <w:pStyle w:val="NoSpacing"/>
        <w:numPr>
          <w:ilvl w:val="2"/>
          <w:numId w:val="2"/>
        </w:numPr>
        <w:rPr>
          <w:ins w:id="105" w:author="vendetta" w:date="2012-12-06T09:43:00Z"/>
        </w:rPr>
        <w:pPrChange w:id="106" w:author="vendetta" w:date="2012-12-06T10:02:00Z">
          <w:pPr>
            <w:pStyle w:val="ListParagraph"/>
            <w:numPr>
              <w:numId w:val="2"/>
            </w:numPr>
            <w:ind w:hanging="360"/>
          </w:pPr>
        </w:pPrChange>
      </w:pPr>
      <w:ins w:id="107" w:author="vendetta" w:date="2012-12-06T10:01:00Z">
        <w:r>
          <w:t>Satz</w:t>
        </w:r>
      </w:ins>
    </w:p>
    <w:p w14:paraId="2F520D77" w14:textId="6C888202" w:rsidR="00F776C5" w:rsidRDefault="00F776C5">
      <w:pPr>
        <w:pStyle w:val="NoSpacing"/>
        <w:rPr>
          <w:ins w:id="108" w:author="vendetta" w:date="2012-12-06T10:03:00Z"/>
        </w:rPr>
        <w:pPrChange w:id="109" w:author="vendetta" w:date="2012-12-06T09:43:00Z">
          <w:pPr>
            <w:pStyle w:val="ListParagraph"/>
            <w:numPr>
              <w:numId w:val="2"/>
            </w:numPr>
            <w:ind w:hanging="360"/>
          </w:pPr>
        </w:pPrChange>
      </w:pPr>
      <w:ins w:id="110" w:author="vendetta" w:date="2012-12-06T09:43:00Z">
        <w:r>
          <w:t>Szenen-XML:</w:t>
        </w:r>
      </w:ins>
    </w:p>
    <w:p w14:paraId="48F3F6E1" w14:textId="0EE827A6" w:rsidR="004E3FC4" w:rsidRDefault="004E3FC4">
      <w:pPr>
        <w:pStyle w:val="NoSpacing"/>
        <w:numPr>
          <w:ilvl w:val="0"/>
          <w:numId w:val="2"/>
        </w:numPr>
        <w:rPr>
          <w:ins w:id="111" w:author="vendetta" w:date="2012-12-06T10:03:00Z"/>
        </w:rPr>
        <w:pPrChange w:id="112" w:author="vendetta" w:date="2012-12-06T10:03:00Z">
          <w:pPr>
            <w:pStyle w:val="ListParagraph"/>
            <w:numPr>
              <w:numId w:val="2"/>
            </w:numPr>
            <w:ind w:hanging="360"/>
          </w:pPr>
        </w:pPrChange>
      </w:pPr>
      <w:ins w:id="113" w:author="vendetta" w:date="2012-12-06T10:03:00Z">
        <w:r>
          <w:t>Enthält die umfassende Beschreibung einer Szene</w:t>
        </w:r>
      </w:ins>
    </w:p>
    <w:p w14:paraId="7B45BBC8" w14:textId="21A8746E" w:rsidR="004E3FC4" w:rsidRDefault="004E3FC4">
      <w:pPr>
        <w:pStyle w:val="NoSpacing"/>
        <w:numPr>
          <w:ilvl w:val="1"/>
          <w:numId w:val="2"/>
        </w:numPr>
        <w:rPr>
          <w:ins w:id="114" w:author="vendetta" w:date="2012-12-06T10:03:00Z"/>
        </w:rPr>
        <w:pPrChange w:id="115" w:author="vendetta" w:date="2012-12-06T10:03:00Z">
          <w:pPr>
            <w:pStyle w:val="ListParagraph"/>
            <w:numPr>
              <w:numId w:val="2"/>
            </w:numPr>
            <w:ind w:hanging="360"/>
          </w:pPr>
        </w:pPrChange>
      </w:pPr>
      <w:ins w:id="116" w:author="vendetta" w:date="2012-12-06T10:03:00Z">
        <w:r>
          <w:t>Objekte</w:t>
        </w:r>
      </w:ins>
    </w:p>
    <w:p w14:paraId="3D41D580" w14:textId="2472B501" w:rsidR="004E3FC4" w:rsidRDefault="004E3FC4">
      <w:pPr>
        <w:pStyle w:val="NoSpacing"/>
        <w:numPr>
          <w:ilvl w:val="2"/>
          <w:numId w:val="2"/>
        </w:numPr>
        <w:rPr>
          <w:ins w:id="117" w:author="vendetta" w:date="2012-12-06T10:03:00Z"/>
        </w:rPr>
        <w:pPrChange w:id="118" w:author="vendetta" w:date="2012-12-06T10:03:00Z">
          <w:pPr>
            <w:pStyle w:val="ListParagraph"/>
            <w:numPr>
              <w:numId w:val="2"/>
            </w:numPr>
            <w:ind w:hanging="360"/>
          </w:pPr>
        </w:pPrChange>
      </w:pPr>
      <w:ins w:id="119" w:author="vendetta" w:date="2012-12-06T10:03:00Z">
        <w:r>
          <w:t>Ebenen</w:t>
        </w:r>
      </w:ins>
    </w:p>
    <w:p w14:paraId="56876D23" w14:textId="14D2A32A" w:rsidR="004E3FC4" w:rsidRDefault="004E3FC4">
      <w:pPr>
        <w:pStyle w:val="NoSpacing"/>
        <w:numPr>
          <w:ilvl w:val="3"/>
          <w:numId w:val="2"/>
        </w:numPr>
        <w:rPr>
          <w:ins w:id="120" w:author="vendetta" w:date="2012-12-06T10:06:00Z"/>
        </w:rPr>
        <w:pPrChange w:id="121" w:author="vendetta" w:date="2012-12-06T10:03:00Z">
          <w:pPr>
            <w:pStyle w:val="ListParagraph"/>
            <w:numPr>
              <w:numId w:val="2"/>
            </w:numPr>
            <w:ind w:hanging="360"/>
          </w:pPr>
        </w:pPrChange>
      </w:pPr>
      <w:ins w:id="122" w:author="vendetta" w:date="2012-12-06T10:04:00Z">
        <w:r>
          <w:t>Statischer HG</w:t>
        </w:r>
      </w:ins>
    </w:p>
    <w:p w14:paraId="010E189B" w14:textId="1927326F" w:rsidR="004E3FC4" w:rsidRDefault="004E3FC4">
      <w:pPr>
        <w:pStyle w:val="NoSpacing"/>
        <w:numPr>
          <w:ilvl w:val="3"/>
          <w:numId w:val="2"/>
        </w:numPr>
        <w:rPr>
          <w:ins w:id="123" w:author="vendetta" w:date="2012-12-06T10:04:00Z"/>
        </w:rPr>
        <w:pPrChange w:id="124" w:author="vendetta" w:date="2012-12-06T10:03:00Z">
          <w:pPr>
            <w:pStyle w:val="ListParagraph"/>
            <w:numPr>
              <w:numId w:val="2"/>
            </w:numPr>
            <w:ind w:hanging="360"/>
          </w:pPr>
        </w:pPrChange>
      </w:pPr>
      <w:ins w:id="125" w:author="vendetta" w:date="2012-12-06T10:04:00Z">
        <w:r>
          <w:lastRenderedPageBreak/>
          <w:t>Animierter HG</w:t>
        </w:r>
      </w:ins>
    </w:p>
    <w:p w14:paraId="0FC68EB7" w14:textId="6FCED42B" w:rsidR="004E3FC4" w:rsidRDefault="004E3FC4">
      <w:pPr>
        <w:pStyle w:val="NoSpacing"/>
        <w:numPr>
          <w:ilvl w:val="4"/>
          <w:numId w:val="2"/>
        </w:numPr>
        <w:rPr>
          <w:ins w:id="126" w:author="vendetta" w:date="2012-12-06T10:04:00Z"/>
        </w:rPr>
        <w:pPrChange w:id="127" w:author="vendetta" w:date="2012-12-06T10:04:00Z">
          <w:pPr>
            <w:pStyle w:val="ListParagraph"/>
            <w:numPr>
              <w:numId w:val="2"/>
            </w:numPr>
            <w:ind w:hanging="360"/>
          </w:pPr>
        </w:pPrChange>
      </w:pPr>
      <w:ins w:id="128" w:author="vendetta" w:date="2012-12-06T10:04:00Z">
        <w:r>
          <w:t>Objekt</w:t>
        </w:r>
      </w:ins>
    </w:p>
    <w:p w14:paraId="1DF58A7E" w14:textId="7B5857EB" w:rsidR="004E3FC4" w:rsidRDefault="004E3FC4">
      <w:pPr>
        <w:pStyle w:val="NoSpacing"/>
        <w:numPr>
          <w:ilvl w:val="5"/>
          <w:numId w:val="2"/>
        </w:numPr>
        <w:rPr>
          <w:ins w:id="129" w:author="vendetta" w:date="2012-12-06T10:04:00Z"/>
        </w:rPr>
        <w:pPrChange w:id="130" w:author="vendetta" w:date="2012-12-06T10:04:00Z">
          <w:pPr>
            <w:pStyle w:val="ListParagraph"/>
            <w:numPr>
              <w:numId w:val="2"/>
            </w:numPr>
            <w:ind w:hanging="360"/>
          </w:pPr>
        </w:pPrChange>
      </w:pPr>
      <w:ins w:id="131" w:author="vendetta" w:date="2012-12-06T10:04:00Z">
        <w:r>
          <w:t>ID</w:t>
        </w:r>
      </w:ins>
    </w:p>
    <w:p w14:paraId="6CAE7200" w14:textId="1A5A4654" w:rsidR="004E3FC4" w:rsidRDefault="004E3FC4">
      <w:pPr>
        <w:pStyle w:val="NoSpacing"/>
        <w:numPr>
          <w:ilvl w:val="5"/>
          <w:numId w:val="2"/>
        </w:numPr>
        <w:rPr>
          <w:ins w:id="132" w:author="vendetta" w:date="2012-12-06T10:04:00Z"/>
        </w:rPr>
        <w:pPrChange w:id="133" w:author="vendetta" w:date="2012-12-06T10:04:00Z">
          <w:pPr>
            <w:pStyle w:val="ListParagraph"/>
            <w:numPr>
              <w:numId w:val="2"/>
            </w:numPr>
            <w:ind w:hanging="360"/>
          </w:pPr>
        </w:pPrChange>
      </w:pPr>
      <w:ins w:id="134" w:author="vendetta" w:date="2012-12-06T10:04:00Z">
        <w:r>
          <w:t>Position</w:t>
        </w:r>
      </w:ins>
    </w:p>
    <w:p w14:paraId="0731BE32" w14:textId="1448C6E8" w:rsidR="004E3FC4" w:rsidRDefault="004E3FC4">
      <w:pPr>
        <w:pStyle w:val="NoSpacing"/>
        <w:numPr>
          <w:ilvl w:val="5"/>
          <w:numId w:val="2"/>
        </w:numPr>
        <w:rPr>
          <w:ins w:id="135" w:author="vendetta" w:date="2012-12-06T10:04:00Z"/>
        </w:rPr>
        <w:pPrChange w:id="136" w:author="vendetta" w:date="2012-12-06T10:04:00Z">
          <w:pPr>
            <w:pStyle w:val="ListParagraph"/>
            <w:numPr>
              <w:numId w:val="2"/>
            </w:numPr>
            <w:ind w:hanging="360"/>
          </w:pPr>
        </w:pPrChange>
      </w:pPr>
      <w:ins w:id="137" w:author="vendetta" w:date="2012-12-06T10:04:00Z">
        <w:r>
          <w:t>Größe</w:t>
        </w:r>
      </w:ins>
    </w:p>
    <w:p w14:paraId="29DD63CF" w14:textId="2D4AD06C" w:rsidR="004E3FC4" w:rsidRDefault="004E3FC4">
      <w:pPr>
        <w:pStyle w:val="NoSpacing"/>
        <w:numPr>
          <w:ilvl w:val="3"/>
          <w:numId w:val="2"/>
        </w:numPr>
        <w:rPr>
          <w:ins w:id="138" w:author="vendetta" w:date="2012-12-06T10:05:00Z"/>
        </w:rPr>
        <w:pPrChange w:id="139" w:author="vendetta" w:date="2012-12-06T10:05:00Z">
          <w:pPr>
            <w:pStyle w:val="ListParagraph"/>
            <w:numPr>
              <w:numId w:val="2"/>
            </w:numPr>
            <w:ind w:hanging="360"/>
          </w:pPr>
        </w:pPrChange>
      </w:pPr>
      <w:ins w:id="140" w:author="vendetta" w:date="2012-12-06T10:05:00Z">
        <w:r>
          <w:t>Personen</w:t>
        </w:r>
      </w:ins>
    </w:p>
    <w:p w14:paraId="2A2A7901" w14:textId="1ABDBA97" w:rsidR="004E3FC4" w:rsidRDefault="004E3FC4">
      <w:pPr>
        <w:pStyle w:val="NoSpacing"/>
        <w:numPr>
          <w:ilvl w:val="4"/>
          <w:numId w:val="2"/>
        </w:numPr>
        <w:rPr>
          <w:ins w:id="141" w:author="vendetta" w:date="2012-12-06T10:05:00Z"/>
        </w:rPr>
        <w:pPrChange w:id="142" w:author="vendetta" w:date="2012-12-06T10:05:00Z">
          <w:pPr>
            <w:pStyle w:val="ListParagraph"/>
            <w:numPr>
              <w:numId w:val="2"/>
            </w:numPr>
            <w:ind w:hanging="360"/>
          </w:pPr>
        </w:pPrChange>
      </w:pPr>
      <w:ins w:id="143" w:author="vendetta" w:date="2012-12-06T10:05:00Z">
        <w:r>
          <w:t>Objekt</w:t>
        </w:r>
      </w:ins>
    </w:p>
    <w:p w14:paraId="3A70F6ED" w14:textId="4A8C08DD" w:rsidR="004E3FC4" w:rsidRDefault="004E3FC4">
      <w:pPr>
        <w:pStyle w:val="NoSpacing"/>
        <w:numPr>
          <w:ilvl w:val="5"/>
          <w:numId w:val="2"/>
        </w:numPr>
        <w:rPr>
          <w:ins w:id="144" w:author="vendetta" w:date="2012-12-06T10:05:00Z"/>
        </w:rPr>
        <w:pPrChange w:id="145" w:author="vendetta" w:date="2012-12-06T10:05:00Z">
          <w:pPr>
            <w:pStyle w:val="ListParagraph"/>
            <w:numPr>
              <w:numId w:val="2"/>
            </w:numPr>
            <w:ind w:hanging="360"/>
          </w:pPr>
        </w:pPrChange>
      </w:pPr>
      <w:ins w:id="146" w:author="vendetta" w:date="2012-12-06T10:05:00Z">
        <w:r>
          <w:t>…</w:t>
        </w:r>
      </w:ins>
    </w:p>
    <w:p w14:paraId="793CE7C4" w14:textId="13FC3193" w:rsidR="004E3FC4" w:rsidRDefault="004E3FC4">
      <w:pPr>
        <w:pStyle w:val="NoSpacing"/>
        <w:numPr>
          <w:ilvl w:val="3"/>
          <w:numId w:val="2"/>
        </w:numPr>
        <w:rPr>
          <w:ins w:id="147" w:author="vendetta" w:date="2012-12-06T10:05:00Z"/>
        </w:rPr>
        <w:pPrChange w:id="148" w:author="vendetta" w:date="2012-12-06T10:05:00Z">
          <w:pPr>
            <w:pStyle w:val="ListParagraph"/>
            <w:numPr>
              <w:numId w:val="2"/>
            </w:numPr>
            <w:ind w:hanging="360"/>
          </w:pPr>
        </w:pPrChange>
      </w:pPr>
      <w:ins w:id="149" w:author="vendetta" w:date="2012-12-06T10:05:00Z">
        <w:r>
          <w:t>Statischer VG</w:t>
        </w:r>
      </w:ins>
    </w:p>
    <w:p w14:paraId="3414909A" w14:textId="78DF07B2" w:rsidR="004E3FC4" w:rsidRDefault="004E3FC4">
      <w:pPr>
        <w:pStyle w:val="NoSpacing"/>
        <w:numPr>
          <w:ilvl w:val="3"/>
          <w:numId w:val="2"/>
        </w:numPr>
        <w:rPr>
          <w:ins w:id="150" w:author="vendetta" w:date="2012-12-06T10:06:00Z"/>
        </w:rPr>
        <w:pPrChange w:id="151" w:author="vendetta" w:date="2012-12-06T10:05:00Z">
          <w:pPr>
            <w:pStyle w:val="ListParagraph"/>
            <w:numPr>
              <w:numId w:val="2"/>
            </w:numPr>
            <w:ind w:hanging="360"/>
          </w:pPr>
        </w:pPrChange>
      </w:pPr>
      <w:ins w:id="152" w:author="vendetta" w:date="2012-12-06T10:06:00Z">
        <w:r>
          <w:t>Animierter VG</w:t>
        </w:r>
      </w:ins>
    </w:p>
    <w:p w14:paraId="09C22A57" w14:textId="2289E6DE" w:rsidR="004E3FC4" w:rsidRDefault="004E3FC4">
      <w:pPr>
        <w:pStyle w:val="NoSpacing"/>
        <w:numPr>
          <w:ilvl w:val="4"/>
          <w:numId w:val="2"/>
        </w:numPr>
        <w:rPr>
          <w:ins w:id="153" w:author="vendetta" w:date="2012-12-06T10:06:00Z"/>
        </w:rPr>
        <w:pPrChange w:id="154" w:author="vendetta" w:date="2012-12-06T10:06:00Z">
          <w:pPr>
            <w:pStyle w:val="ListParagraph"/>
            <w:numPr>
              <w:numId w:val="2"/>
            </w:numPr>
            <w:ind w:hanging="360"/>
          </w:pPr>
        </w:pPrChange>
      </w:pPr>
      <w:ins w:id="155" w:author="vendetta" w:date="2012-12-06T10:06:00Z">
        <w:r>
          <w:t>Objekt</w:t>
        </w:r>
      </w:ins>
    </w:p>
    <w:p w14:paraId="1F372B6E" w14:textId="45A3E5E4" w:rsidR="004E3FC4" w:rsidRDefault="004E3FC4">
      <w:pPr>
        <w:pStyle w:val="NoSpacing"/>
        <w:numPr>
          <w:ilvl w:val="5"/>
          <w:numId w:val="2"/>
        </w:numPr>
        <w:rPr>
          <w:ins w:id="156" w:author="vendetta" w:date="2012-12-06T10:06:00Z"/>
        </w:rPr>
        <w:pPrChange w:id="157" w:author="vendetta" w:date="2012-12-06T10:06:00Z">
          <w:pPr>
            <w:pStyle w:val="ListParagraph"/>
            <w:numPr>
              <w:numId w:val="2"/>
            </w:numPr>
            <w:ind w:hanging="360"/>
          </w:pPr>
        </w:pPrChange>
      </w:pPr>
      <w:ins w:id="158" w:author="vendetta" w:date="2012-12-06T10:06:00Z">
        <w:r>
          <w:t>…</w:t>
        </w:r>
      </w:ins>
    </w:p>
    <w:p w14:paraId="79DB48E5" w14:textId="29006336" w:rsidR="00F776C5" w:rsidRDefault="004E3FC4">
      <w:pPr>
        <w:pStyle w:val="NoSpacing"/>
        <w:numPr>
          <w:ilvl w:val="1"/>
          <w:numId w:val="2"/>
        </w:numPr>
        <w:rPr>
          <w:ins w:id="159" w:author="vendetta" w:date="2012-12-06T10:31:00Z"/>
        </w:rPr>
        <w:pPrChange w:id="160" w:author="vendetta" w:date="2012-12-06T10:07:00Z">
          <w:pPr>
            <w:pStyle w:val="ListParagraph"/>
            <w:numPr>
              <w:numId w:val="2"/>
            </w:numPr>
            <w:ind w:hanging="360"/>
          </w:pPr>
        </w:pPrChange>
      </w:pPr>
      <w:ins w:id="161" w:author="vendetta" w:date="2012-12-06T10:07:00Z">
        <w:r>
          <w:t>Rätsel</w:t>
        </w:r>
      </w:ins>
    </w:p>
    <w:p w14:paraId="2DB9AA65" w14:textId="6AE819FB" w:rsidR="00D93F2F" w:rsidRDefault="00D93F2F">
      <w:pPr>
        <w:pStyle w:val="NoSpacing"/>
        <w:numPr>
          <w:ilvl w:val="2"/>
          <w:numId w:val="2"/>
        </w:numPr>
        <w:rPr>
          <w:ins w:id="162" w:author="vendetta" w:date="2012-12-06T10:31:00Z"/>
        </w:rPr>
        <w:pPrChange w:id="163" w:author="vendetta" w:date="2012-12-06T10:31:00Z">
          <w:pPr>
            <w:pStyle w:val="ListParagraph"/>
            <w:numPr>
              <w:numId w:val="2"/>
            </w:numPr>
            <w:ind w:hanging="360"/>
          </w:pPr>
        </w:pPrChange>
      </w:pPr>
      <w:ins w:id="164" w:author="vendetta" w:date="2012-12-06T10:31:00Z">
        <w:r>
          <w:t>Schritt</w:t>
        </w:r>
      </w:ins>
    </w:p>
    <w:p w14:paraId="46CABE01" w14:textId="6539A86B" w:rsidR="00D93F2F" w:rsidRDefault="00D93F2F">
      <w:pPr>
        <w:pStyle w:val="NoSpacing"/>
        <w:numPr>
          <w:ilvl w:val="3"/>
          <w:numId w:val="2"/>
        </w:numPr>
        <w:rPr>
          <w:ins w:id="165" w:author="vendetta" w:date="2012-12-06T10:31:00Z"/>
        </w:rPr>
        <w:pPrChange w:id="166" w:author="vendetta" w:date="2012-12-06T10:31:00Z">
          <w:pPr>
            <w:pStyle w:val="ListParagraph"/>
            <w:numPr>
              <w:numId w:val="2"/>
            </w:numPr>
            <w:ind w:hanging="360"/>
          </w:pPr>
        </w:pPrChange>
      </w:pPr>
      <w:ins w:id="167" w:author="vendetta" w:date="2012-12-06T10:31:00Z">
        <w:r>
          <w:t>Objekt</w:t>
        </w:r>
      </w:ins>
    </w:p>
    <w:p w14:paraId="6FFF02FC" w14:textId="352B387F" w:rsidR="00D93F2F" w:rsidRDefault="00D93F2F">
      <w:pPr>
        <w:pStyle w:val="NoSpacing"/>
        <w:numPr>
          <w:ilvl w:val="3"/>
          <w:numId w:val="2"/>
        </w:numPr>
        <w:rPr>
          <w:ins w:id="168" w:author="vendetta" w:date="2012-12-06T10:31:00Z"/>
        </w:rPr>
        <w:pPrChange w:id="169" w:author="vendetta" w:date="2012-12-06T10:31:00Z">
          <w:pPr>
            <w:pStyle w:val="ListParagraph"/>
            <w:numPr>
              <w:numId w:val="2"/>
            </w:numPr>
            <w:ind w:hanging="360"/>
          </w:pPr>
        </w:pPrChange>
      </w:pPr>
      <w:ins w:id="170" w:author="vendetta" w:date="2012-12-06T10:31:00Z">
        <w:r>
          <w:t>Dialog Reaktion</w:t>
        </w:r>
      </w:ins>
    </w:p>
    <w:p w14:paraId="25226FE4" w14:textId="56234297" w:rsidR="00D93F2F" w:rsidRDefault="00D93F2F">
      <w:pPr>
        <w:pStyle w:val="NoSpacing"/>
        <w:numPr>
          <w:ilvl w:val="3"/>
          <w:numId w:val="2"/>
        </w:numPr>
        <w:rPr>
          <w:ins w:id="171" w:author="vendetta" w:date="2012-12-06T10:31:00Z"/>
        </w:rPr>
        <w:pPrChange w:id="172" w:author="vendetta" w:date="2012-12-06T10:31:00Z">
          <w:pPr>
            <w:pStyle w:val="ListParagraph"/>
            <w:numPr>
              <w:numId w:val="2"/>
            </w:numPr>
            <w:ind w:hanging="360"/>
          </w:pPr>
        </w:pPrChange>
      </w:pPr>
      <w:ins w:id="173" w:author="vendetta" w:date="2012-12-06T10:31:00Z">
        <w:r>
          <w:t>Dialog Hinweis</w:t>
        </w:r>
      </w:ins>
    </w:p>
    <w:p w14:paraId="21BE8E9F" w14:textId="067EB4CE" w:rsidR="00D93F2F" w:rsidRDefault="00D93F2F">
      <w:pPr>
        <w:pStyle w:val="NoSpacing"/>
        <w:numPr>
          <w:ilvl w:val="3"/>
          <w:numId w:val="2"/>
        </w:numPr>
        <w:rPr>
          <w:ins w:id="174" w:author="vendetta" w:date="2012-12-06T10:31:00Z"/>
        </w:rPr>
        <w:pPrChange w:id="175" w:author="vendetta" w:date="2012-12-06T10:31:00Z">
          <w:pPr>
            <w:pStyle w:val="ListParagraph"/>
            <w:numPr>
              <w:numId w:val="2"/>
            </w:numPr>
            <w:ind w:hanging="360"/>
          </w:pPr>
        </w:pPrChange>
      </w:pPr>
      <w:ins w:id="176" w:author="vendetta" w:date="2012-12-06T10:31:00Z">
        <w:r>
          <w:t>Code</w:t>
        </w:r>
      </w:ins>
    </w:p>
    <w:p w14:paraId="26723597" w14:textId="626847B0" w:rsidR="00D93F2F" w:rsidRDefault="00D93F2F">
      <w:pPr>
        <w:pStyle w:val="NoSpacing"/>
        <w:numPr>
          <w:ilvl w:val="3"/>
          <w:numId w:val="2"/>
        </w:numPr>
        <w:rPr>
          <w:ins w:id="177" w:author="vendetta" w:date="2012-12-06T10:31:00Z"/>
        </w:rPr>
        <w:pPrChange w:id="178" w:author="vendetta" w:date="2012-12-06T10:31:00Z">
          <w:pPr>
            <w:pStyle w:val="ListParagraph"/>
            <w:numPr>
              <w:numId w:val="2"/>
            </w:numPr>
            <w:ind w:hanging="360"/>
          </w:pPr>
        </w:pPrChange>
      </w:pPr>
      <w:ins w:id="179" w:author="vendetta" w:date="2012-12-06T10:31:00Z">
        <w:r>
          <w:t>Veränderung</w:t>
        </w:r>
      </w:ins>
    </w:p>
    <w:p w14:paraId="45EAF93C" w14:textId="5593236C" w:rsidR="00D93F2F" w:rsidRDefault="00D93F2F">
      <w:pPr>
        <w:pStyle w:val="NoSpacing"/>
        <w:numPr>
          <w:ilvl w:val="4"/>
          <w:numId w:val="2"/>
        </w:numPr>
        <w:rPr>
          <w:ins w:id="180" w:author="vendetta" w:date="2012-12-06T09:43:00Z"/>
        </w:rPr>
        <w:pPrChange w:id="181" w:author="vendetta" w:date="2012-12-06T10:31:00Z">
          <w:pPr>
            <w:pStyle w:val="ListParagraph"/>
            <w:numPr>
              <w:numId w:val="2"/>
            </w:numPr>
            <w:ind w:hanging="360"/>
          </w:pPr>
        </w:pPrChange>
      </w:pPr>
      <w:ins w:id="182" w:author="vendetta" w:date="2012-12-06T10:31:00Z">
        <w:r>
          <w:t>Objekt alt &lt;-&gt; neu</w:t>
        </w:r>
      </w:ins>
    </w:p>
    <w:p w14:paraId="4BF07AA4" w14:textId="77777777" w:rsidR="00F776C5" w:rsidRPr="00F776C5" w:rsidRDefault="00F776C5">
      <w:pPr>
        <w:pStyle w:val="NoSpacing"/>
        <w:pPrChange w:id="183" w:author="vendetta" w:date="2012-12-06T09:43:00Z">
          <w:pPr>
            <w:pStyle w:val="ListParagraph"/>
            <w:numPr>
              <w:numId w:val="2"/>
            </w:numPr>
            <w:ind w:hanging="360"/>
          </w:pPr>
        </w:pPrChange>
      </w:pPr>
    </w:p>
    <w:sectPr w:rsidR="00F776C5" w:rsidRPr="00F776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endetta" w:date="2012-12-04T14:53:00Z" w:initials="v">
    <w:p w14:paraId="7787705C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Gestaltung, vorerst unwichtig</w:t>
      </w:r>
    </w:p>
  </w:comment>
  <w:comment w:id="1" w:author="vendetta" w:date="2012-12-04T14:55:00Z" w:initials="v">
    <w:p w14:paraId="21EE658C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Was soll ein sichtbares objekt enthalten?</w:t>
      </w:r>
    </w:p>
    <w:p w14:paraId="51BA6388" w14:textId="77777777" w:rsidR="00385E51" w:rsidRDefault="00385E51">
      <w:pPr>
        <w:pStyle w:val="CommentText"/>
      </w:pPr>
      <w:r>
        <w:tab/>
        <w:t>Tostring zum speichern?</w:t>
      </w:r>
    </w:p>
    <w:p w14:paraId="768930AB" w14:textId="77777777" w:rsidR="00385E51" w:rsidRDefault="00385E51" w:rsidP="00385E51">
      <w:pPr>
        <w:pStyle w:val="CommentText"/>
        <w:ind w:firstLine="708"/>
      </w:pPr>
      <w:r>
        <w:tab/>
        <w:t>Selbstständiges zeichnen möglich?</w:t>
      </w:r>
    </w:p>
  </w:comment>
  <w:comment w:id="2" w:author="vendetta" w:date="2012-12-04T14:53:00Z" w:initials="v">
    <w:p w14:paraId="081D0F47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Pro Szene oder alle?</w:t>
      </w:r>
    </w:p>
    <w:p w14:paraId="5DDFD3B5" w14:textId="77777777" w:rsidR="00385E51" w:rsidRDefault="00385E51">
      <w:pPr>
        <w:pStyle w:val="CommentText"/>
      </w:pPr>
      <w:r>
        <w:tab/>
        <w:t>Pro szene würde platz/zeit sparen</w:t>
      </w:r>
    </w:p>
    <w:p w14:paraId="6EC9BA71" w14:textId="77777777" w:rsidR="00385E51" w:rsidRDefault="00385E51">
      <w:pPr>
        <w:pStyle w:val="CommentText"/>
      </w:pPr>
      <w:r>
        <w:t>Evtl die jeweils nächste szene mit laden</w:t>
      </w:r>
    </w:p>
    <w:p w14:paraId="4C026C46" w14:textId="77777777" w:rsidR="00385E51" w:rsidRDefault="00385E51">
      <w:pPr>
        <w:pStyle w:val="CommentText"/>
      </w:pPr>
      <w:r>
        <w:tab/>
        <w:t>Steht die nächste szene immer fest?</w:t>
      </w:r>
    </w:p>
  </w:comment>
  <w:comment w:id="3" w:author="vendetta" w:date="2012-12-04T14:50:00Z" w:initials="v">
    <w:p w14:paraId="14009093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Welches format?</w:t>
      </w:r>
    </w:p>
    <w:p w14:paraId="74B71464" w14:textId="77777777" w:rsidR="00385E51" w:rsidRDefault="00385E51">
      <w:pPr>
        <w:pStyle w:val="CommentText"/>
      </w:pPr>
      <w:r>
        <w:t>Rastergrafik-&gt;jpg, png, bmt</w:t>
      </w:r>
    </w:p>
    <w:p w14:paraId="2E963AFD" w14:textId="77777777" w:rsidR="00385E51" w:rsidRDefault="00385E51">
      <w:pPr>
        <w:pStyle w:val="CommentText"/>
      </w:pPr>
      <w:r>
        <w:tab/>
        <w:t>Png bietet transparenz</w:t>
      </w:r>
    </w:p>
  </w:comment>
  <w:comment w:id="4" w:author="vendetta" w:date="2012-12-04T14:51:00Z" w:initials="v">
    <w:p w14:paraId="5461BCB9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Statisch und eventuelle animationen als overlay?</w:t>
      </w:r>
    </w:p>
  </w:comment>
  <w:comment w:id="5" w:author="vendetta" w:date="2012-12-04T14:54:00Z" w:initials="v">
    <w:p w14:paraId="4491E39E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Interaktion?</w:t>
      </w:r>
    </w:p>
  </w:comment>
  <w:comment w:id="6" w:author="vendetta" w:date="2012-12-04T15:11:00Z" w:initials="v">
    <w:p w14:paraId="2BD5F925" w14:textId="77777777" w:rsidR="00754EC4" w:rsidRDefault="00754EC4">
      <w:pPr>
        <w:pStyle w:val="CommentText"/>
      </w:pPr>
      <w:r>
        <w:rPr>
          <w:rStyle w:val="CommentReference"/>
        </w:rPr>
        <w:annotationRef/>
      </w:r>
      <w:r>
        <w:t>Haufenweise javascript timer oder zentrales objekt das alles animiert?</w:t>
      </w:r>
    </w:p>
    <w:p w14:paraId="4AC3C4A0" w14:textId="77777777" w:rsidR="00754EC4" w:rsidRDefault="00754EC4">
      <w:pPr>
        <w:pStyle w:val="CommentText"/>
      </w:pPr>
      <w:r>
        <w:tab/>
        <w:t>Beiden gemeinsam wäre eine liste der objekte</w:t>
      </w:r>
    </w:p>
  </w:comment>
  <w:comment w:id="7" w:author="vendetta" w:date="2012-12-04T14:52:00Z" w:initials="v">
    <w:p w14:paraId="535B1334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Wie animieren?</w:t>
      </w:r>
    </w:p>
    <w:p w14:paraId="67FC8D00" w14:textId="77777777" w:rsidR="00385E51" w:rsidRDefault="00385E51" w:rsidP="00385E51">
      <w:pPr>
        <w:pStyle w:val="CommentText"/>
      </w:pPr>
      <w:r>
        <w:t>Sprite, tilemaps, gif</w:t>
      </w:r>
    </w:p>
    <w:p w14:paraId="5EBA3468" w14:textId="77777777" w:rsidR="00385E51" w:rsidRDefault="00385E51" w:rsidP="00385E51">
      <w:pPr>
        <w:pStyle w:val="CommentText"/>
      </w:pPr>
      <w:r>
        <w:tab/>
        <w:t>Animation wiederholung, wie?</w:t>
      </w:r>
    </w:p>
    <w:p w14:paraId="287959D7" w14:textId="77777777" w:rsidR="00C80167" w:rsidRDefault="00C80167" w:rsidP="00385E51">
      <w:pPr>
        <w:pStyle w:val="CommentText"/>
      </w:pPr>
      <w:r>
        <w:t>Canvas drawimage kann auch ausschnitte zeichnen</w:t>
      </w:r>
    </w:p>
  </w:comment>
  <w:comment w:id="9" w:author="Olli" w:date="2012-12-04T16:08:00Z" w:initials="O">
    <w:p w14:paraId="12DE3F33" w14:textId="5C1940C8" w:rsidR="00CA305D" w:rsidRDefault="00CA305D">
      <w:pPr>
        <w:pStyle w:val="CommentText"/>
      </w:pPr>
      <w:r>
        <w:rPr>
          <w:rStyle w:val="CommentReference"/>
        </w:rPr>
        <w:annotationRef/>
      </w:r>
      <w:r>
        <w:t>Effekte wie Rütteln des Raumschiffes, die das ganze Bild betreffen; Fade-In und Fade-outs</w:t>
      </w:r>
    </w:p>
  </w:comment>
  <w:comment w:id="12" w:author="vendetta" w:date="2012-12-04T14:54:00Z" w:initials="v">
    <w:p w14:paraId="527861B3" w14:textId="77777777" w:rsidR="00385E51" w:rsidRDefault="00385E51">
      <w:pPr>
        <w:pStyle w:val="CommentText"/>
      </w:pPr>
      <w:r>
        <w:rPr>
          <w:rStyle w:val="CommentReference"/>
        </w:rPr>
        <w:annotationRef/>
      </w:r>
      <w:r>
        <w:t>Webstorage, indexeddb, array</w:t>
      </w:r>
    </w:p>
    <w:p w14:paraId="6F48ECA3" w14:textId="77777777" w:rsidR="00385E51" w:rsidRDefault="00385E51">
      <w:pPr>
        <w:pStyle w:val="CommentText"/>
      </w:pPr>
      <w:r>
        <w:tab/>
        <w:t>Webstorage bietet begrenzte größe, ist aber persistent</w:t>
      </w:r>
    </w:p>
    <w:p w14:paraId="5BAB1689" w14:textId="77777777" w:rsidR="00385E51" w:rsidRDefault="00385E51">
      <w:pPr>
        <w:pStyle w:val="CommentText"/>
      </w:pPr>
      <w:r>
        <w:tab/>
        <w:t>Indexeddb kaum unterstützt</w:t>
      </w:r>
    </w:p>
    <w:p w14:paraId="4D8C6035" w14:textId="77777777" w:rsidR="00385E51" w:rsidRDefault="00385E51">
      <w:pPr>
        <w:pStyle w:val="CommentText"/>
      </w:pPr>
      <w:r>
        <w:tab/>
        <w:t>Array geht schnell verloren</w:t>
      </w:r>
    </w:p>
  </w:comment>
  <w:comment w:id="13" w:author="vendetta" w:date="2012-12-04T14:57:00Z" w:initials="v">
    <w:p w14:paraId="1D53B450" w14:textId="77777777" w:rsidR="00C80167" w:rsidRDefault="00C80167">
      <w:pPr>
        <w:pStyle w:val="CommentText"/>
      </w:pPr>
      <w:r>
        <w:rPr>
          <w:rStyle w:val="CommentReference"/>
        </w:rPr>
        <w:annotationRef/>
      </w:r>
      <w:r>
        <w:t>Neues spiel</w:t>
      </w:r>
    </w:p>
    <w:p w14:paraId="2F39197C" w14:textId="77777777" w:rsidR="00C80167" w:rsidRDefault="00C80167">
      <w:pPr>
        <w:pStyle w:val="CommentText"/>
      </w:pPr>
      <w:r>
        <w:t>fortsetzen (mit code ?)</w:t>
      </w:r>
    </w:p>
    <w:p w14:paraId="3C937B45" w14:textId="77777777" w:rsidR="00C80167" w:rsidRDefault="00C80167">
      <w:pPr>
        <w:pStyle w:val="CommentText"/>
      </w:pPr>
      <w:r>
        <w:t>optionen?</w:t>
      </w:r>
    </w:p>
  </w:comment>
  <w:comment w:id="14" w:author="vendetta" w:date="2012-12-04T14:58:00Z" w:initials="v">
    <w:p w14:paraId="00ECDC03" w14:textId="77777777" w:rsidR="00C80167" w:rsidRDefault="00C80167">
      <w:pPr>
        <w:pStyle w:val="CommentText"/>
      </w:pPr>
      <w:r>
        <w:rPr>
          <w:rStyle w:val="CommentReference"/>
        </w:rPr>
        <w:annotationRef/>
      </w:r>
      <w:r>
        <w:t>Effekte?</w:t>
      </w:r>
    </w:p>
    <w:p w14:paraId="19C11FAE" w14:textId="77777777" w:rsidR="00C80167" w:rsidRDefault="00C80167">
      <w:pPr>
        <w:pStyle w:val="CommentText"/>
      </w:pPr>
      <w:r>
        <w:t>Fadein/out</w:t>
      </w:r>
    </w:p>
  </w:comment>
  <w:comment w:id="15" w:author="vendetta" w:date="2012-12-04T14:59:00Z" w:initials="v">
    <w:p w14:paraId="20E91FB8" w14:textId="77777777" w:rsidR="00C80167" w:rsidRDefault="00C80167">
      <w:pPr>
        <w:pStyle w:val="CommentText"/>
      </w:pPr>
      <w:r>
        <w:rPr>
          <w:rStyle w:val="CommentReference"/>
        </w:rPr>
        <w:annotationRef/>
      </w:r>
      <w:r>
        <w:t>Canvas oder svg</w:t>
      </w:r>
    </w:p>
    <w:p w14:paraId="2A729C17" w14:textId="77777777" w:rsidR="00C80167" w:rsidRDefault="00C80167">
      <w:pPr>
        <w:pStyle w:val="CommentText"/>
      </w:pPr>
      <w:r>
        <w:tab/>
        <w:t>Einzelne objekte in einem Canvas sind nicht mehr greifbar</w:t>
      </w:r>
      <w:r>
        <w:tab/>
        <w:t>viele layer?</w:t>
      </w:r>
    </w:p>
    <w:p w14:paraId="09DAF012" w14:textId="77777777" w:rsidR="00C80167" w:rsidRDefault="00C80167">
      <w:pPr>
        <w:pStyle w:val="CommentText"/>
      </w:pPr>
      <w:r>
        <w:tab/>
        <w:t>Svg kann bilder laden und wäre im dom</w:t>
      </w:r>
      <w:r>
        <w:tab/>
        <w:t>keine gif-unterstützung</w:t>
      </w:r>
    </w:p>
  </w:comment>
  <w:comment w:id="16" w:author="vendetta" w:date="2012-12-04T15:08:00Z" w:initials="v">
    <w:p w14:paraId="2F3885DE" w14:textId="77777777" w:rsidR="00754EC4" w:rsidRDefault="00754EC4">
      <w:pPr>
        <w:pStyle w:val="CommentText"/>
      </w:pPr>
      <w:r>
        <w:rPr>
          <w:rStyle w:val="CommentReference"/>
        </w:rPr>
        <w:annotationRef/>
      </w:r>
      <w:r>
        <w:t>Xml mit allen texten und zuordnung zu szenen</w:t>
      </w:r>
    </w:p>
    <w:p w14:paraId="267474FF" w14:textId="77777777" w:rsidR="00754EC4" w:rsidRDefault="00754EC4">
      <w:pPr>
        <w:pStyle w:val="CommentText"/>
      </w:pPr>
      <w:r>
        <w:tab/>
        <w:t>Trigger für ausgabe?</w:t>
      </w:r>
    </w:p>
  </w:comment>
  <w:comment w:id="18" w:author="vendetta" w:date="2012-12-04T15:16:00Z" w:initials="v">
    <w:p w14:paraId="5CB92693" w14:textId="77777777" w:rsidR="00754EC4" w:rsidRDefault="00754EC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wie wird mehr text dargestellt als ins fenster passt?</w:t>
      </w:r>
    </w:p>
  </w:comment>
  <w:comment w:id="20" w:author="Olli" w:date="2012-12-04T16:07:00Z" w:initials="O">
    <w:p w14:paraId="0F96CB7C" w14:textId="67E9E205" w:rsidR="00CA305D" w:rsidRDefault="00CA305D" w:rsidP="00CA305D">
      <w:pPr>
        <w:pStyle w:val="CommentText"/>
      </w:pPr>
      <w:r>
        <w:rPr>
          <w:rStyle w:val="CommentReference"/>
        </w:rPr>
        <w:annotationRef/>
      </w:r>
      <w:r>
        <w:t>besonders nötig bei längeren Texten und Dialogen; Größe des Textausgabebereiches muss überwacht werden</w:t>
      </w:r>
    </w:p>
  </w:comment>
  <w:comment w:id="22" w:author="vendetta" w:date="2012-12-04T15:09:00Z" w:initials="v">
    <w:p w14:paraId="4609C5FB" w14:textId="77777777" w:rsidR="00754EC4" w:rsidRDefault="00754EC4">
      <w:pPr>
        <w:pStyle w:val="CommentText"/>
      </w:pPr>
      <w:r>
        <w:rPr>
          <w:rStyle w:val="CommentReference"/>
        </w:rPr>
        <w:annotationRef/>
      </w:r>
      <w:r>
        <w:t>Geben nur einen kurzen text aus, sonst nichts</w:t>
      </w:r>
    </w:p>
  </w:comment>
  <w:comment w:id="23" w:author="vendetta" w:date="2012-12-04T15:09:00Z" w:initials="v">
    <w:p w14:paraId="7FFD17FB" w14:textId="77777777" w:rsidR="00754EC4" w:rsidRDefault="00754EC4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Wie aktion auslösen?</w:t>
      </w:r>
    </w:p>
    <w:p w14:paraId="2B8DE44F" w14:textId="77777777" w:rsidR="00754EC4" w:rsidRDefault="00754EC4">
      <w:pPr>
        <w:pStyle w:val="CommentText"/>
      </w:pPr>
      <w:r>
        <w:rPr>
          <w:rStyle w:val="CommentReference"/>
        </w:rPr>
        <w:tab/>
        <w:t>Szenenablaufplan wenn-dann (in xml?)?</w:t>
      </w:r>
    </w:p>
  </w:comment>
  <w:comment w:id="24" w:author="vendetta" w:date="2012-12-04T15:11:00Z" w:initials="v">
    <w:p w14:paraId="7D7C625E" w14:textId="77777777" w:rsidR="00754EC4" w:rsidRDefault="00754EC4">
      <w:pPr>
        <w:pStyle w:val="CommentText"/>
      </w:pPr>
      <w:r>
        <w:rPr>
          <w:rStyle w:val="CommentReference"/>
        </w:rPr>
        <w:annotationRef/>
      </w:r>
      <w:r>
        <w:t>Was passiert ohne nutzereingaben?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87705C" w15:done="0"/>
  <w15:commentEx w15:paraId="768930AB" w15:done="0"/>
  <w15:commentEx w15:paraId="4C026C46" w15:done="0"/>
  <w15:commentEx w15:paraId="2E963AFD" w15:done="0"/>
  <w15:commentEx w15:paraId="5461BCB9" w15:done="0"/>
  <w15:commentEx w15:paraId="4491E39E" w15:done="0"/>
  <w15:commentEx w15:paraId="4AC3C4A0" w15:done="0"/>
  <w15:commentEx w15:paraId="287959D7" w15:done="0"/>
  <w15:commentEx w15:paraId="12DE3F33" w15:done="0"/>
  <w15:commentEx w15:paraId="4D8C6035" w15:done="0"/>
  <w15:commentEx w15:paraId="3C937B45" w15:done="0"/>
  <w15:commentEx w15:paraId="19C11FAE" w15:done="0"/>
  <w15:commentEx w15:paraId="09DAF012" w15:done="0"/>
  <w15:commentEx w15:paraId="267474FF" w15:done="0"/>
  <w15:commentEx w15:paraId="5CB92693" w15:done="0"/>
  <w15:commentEx w15:paraId="0F96CB7C" w15:done="0"/>
  <w15:commentEx w15:paraId="4609C5FB" w15:done="0"/>
  <w15:commentEx w15:paraId="2B8DE44F" w15:done="0"/>
  <w15:commentEx w15:paraId="7D7C62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759A9"/>
    <w:multiLevelType w:val="hybridMultilevel"/>
    <w:tmpl w:val="6090F046"/>
    <w:lvl w:ilvl="0" w:tplc="A880E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356C3"/>
    <w:multiLevelType w:val="hybridMultilevel"/>
    <w:tmpl w:val="D5302272"/>
    <w:lvl w:ilvl="0" w:tplc="021C6B40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81906"/>
    <w:multiLevelType w:val="hybridMultilevel"/>
    <w:tmpl w:val="6DB09036"/>
    <w:lvl w:ilvl="0" w:tplc="61B28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endetta">
    <w15:presenceInfo w15:providerId="None" w15:userId="vendet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51"/>
    <w:rsid w:val="00060D27"/>
    <w:rsid w:val="001171C8"/>
    <w:rsid w:val="00246F1B"/>
    <w:rsid w:val="00385E51"/>
    <w:rsid w:val="004E3FC4"/>
    <w:rsid w:val="006775B7"/>
    <w:rsid w:val="00754EC4"/>
    <w:rsid w:val="008652D3"/>
    <w:rsid w:val="008F2254"/>
    <w:rsid w:val="00920ED4"/>
    <w:rsid w:val="00937094"/>
    <w:rsid w:val="00957533"/>
    <w:rsid w:val="009F21F0"/>
    <w:rsid w:val="00C80167"/>
    <w:rsid w:val="00CA305D"/>
    <w:rsid w:val="00D01C69"/>
    <w:rsid w:val="00D93F2F"/>
    <w:rsid w:val="00F7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55D0"/>
  <w15:docId w15:val="{DDB11D11-B353-4798-ABA5-B962BF9C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5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E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E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5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A305D"/>
    <w:pPr>
      <w:spacing w:after="0" w:line="240" w:lineRule="auto"/>
    </w:pPr>
  </w:style>
  <w:style w:type="paragraph" w:styleId="NoSpacing">
    <w:name w:val="No Spacing"/>
    <w:uiPriority w:val="1"/>
    <w:qFormat/>
    <w:rsid w:val="006775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vendetta</dc:creator>
  <cp:lastModifiedBy>vendetta</cp:lastModifiedBy>
  <cp:revision>8</cp:revision>
  <dcterms:created xsi:type="dcterms:W3CDTF">2012-12-04T13:47:00Z</dcterms:created>
  <dcterms:modified xsi:type="dcterms:W3CDTF">2012-12-06T17:05:00Z</dcterms:modified>
</cp:coreProperties>
</file>